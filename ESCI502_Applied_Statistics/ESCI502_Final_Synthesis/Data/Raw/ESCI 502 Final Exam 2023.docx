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0CB5" w14:textId="0CF529C2" w:rsidR="008439E8" w:rsidRPr="00A21DAA" w:rsidRDefault="008439E8" w:rsidP="00A21DAA">
      <w:pPr>
        <w:pStyle w:val="Heading1"/>
      </w:pPr>
      <w:r w:rsidRPr="00A21DAA">
        <w:t>ESCI 502</w:t>
      </w:r>
      <w:r w:rsidR="002107AA" w:rsidRPr="00A21DAA">
        <w:t xml:space="preserve"> </w:t>
      </w:r>
      <w:r w:rsidR="00865AF1">
        <w:t>Final</w:t>
      </w:r>
      <w:r w:rsidR="002422CE" w:rsidRPr="00A21DAA">
        <w:t xml:space="preserve"> </w:t>
      </w:r>
      <w:r w:rsidRPr="00A21DAA">
        <w:t>Exam</w:t>
      </w:r>
    </w:p>
    <w:p w14:paraId="7DE88B45" w14:textId="37D420A2" w:rsidR="002107AA" w:rsidRPr="00A21DAA" w:rsidRDefault="002107AA" w:rsidP="002107AA">
      <w:pPr>
        <w:pStyle w:val="Subtitle"/>
        <w:rPr>
          <w:rFonts w:ascii="Helvetica" w:hAnsi="Helvetica"/>
        </w:rPr>
      </w:pPr>
      <w:r w:rsidRPr="00A21DAA">
        <w:rPr>
          <w:rFonts w:ascii="Helvetica" w:hAnsi="Helvetica"/>
        </w:rPr>
        <w:t>202</w:t>
      </w:r>
      <w:r w:rsidR="002473A9">
        <w:rPr>
          <w:rFonts w:ascii="Helvetica" w:hAnsi="Helvetica"/>
        </w:rPr>
        <w:t>3</w:t>
      </w:r>
    </w:p>
    <w:p w14:paraId="7B1D8C8A" w14:textId="3BBB7913" w:rsidR="00F857EB" w:rsidRPr="00A21DAA" w:rsidRDefault="00A21DAA" w:rsidP="00F857EB">
      <w:pPr>
        <w:rPr>
          <w:rFonts w:ascii="Helvetica" w:hAnsi="Helvetica"/>
          <w:sz w:val="22"/>
          <w:szCs w:val="22"/>
        </w:rPr>
      </w:pPr>
      <w:r w:rsidRPr="00A21DAA">
        <w:rPr>
          <w:rFonts w:ascii="Helvetica" w:hAnsi="Helvetica"/>
          <w:sz w:val="22"/>
          <w:szCs w:val="22"/>
        </w:rPr>
        <w:t xml:space="preserve">This exam is worth </w:t>
      </w:r>
      <w:r w:rsidR="006B21C8">
        <w:rPr>
          <w:rFonts w:ascii="Helvetica" w:hAnsi="Helvetica"/>
          <w:sz w:val="22"/>
          <w:szCs w:val="22"/>
        </w:rPr>
        <w:t>52</w:t>
      </w:r>
      <w:r w:rsidRPr="00A21DAA">
        <w:rPr>
          <w:rFonts w:ascii="Helvetica" w:hAnsi="Helvetica"/>
          <w:sz w:val="22"/>
          <w:szCs w:val="22"/>
        </w:rPr>
        <w:t xml:space="preserve"> points and is worth 25% of the grade for the class.</w:t>
      </w:r>
      <w:r>
        <w:rPr>
          <w:rFonts w:ascii="Helvetica" w:hAnsi="Helvetica"/>
          <w:sz w:val="22"/>
          <w:szCs w:val="22"/>
        </w:rPr>
        <w:t xml:space="preserve"> You will turn in a Word</w:t>
      </w:r>
      <w:r w:rsidR="00F857EB">
        <w:rPr>
          <w:rFonts w:ascii="Helvetica" w:hAnsi="Helvetica"/>
          <w:sz w:val="22"/>
          <w:szCs w:val="22"/>
        </w:rPr>
        <w:t>/PDF</w:t>
      </w:r>
      <w:r>
        <w:rPr>
          <w:rFonts w:ascii="Helvetica" w:hAnsi="Helvetica"/>
          <w:sz w:val="22"/>
          <w:szCs w:val="22"/>
        </w:rPr>
        <w:t xml:space="preserve"> file and your R code.</w:t>
      </w:r>
      <w:r w:rsidR="00F857EB" w:rsidRPr="00F857EB">
        <w:rPr>
          <w:rFonts w:ascii="Helvetica" w:hAnsi="Helvetica"/>
          <w:sz w:val="22"/>
          <w:szCs w:val="22"/>
        </w:rPr>
        <w:t xml:space="preserve"> </w:t>
      </w:r>
      <w:r w:rsidR="006B21C8">
        <w:rPr>
          <w:rFonts w:ascii="Helvetica" w:hAnsi="Helvetica"/>
          <w:sz w:val="22"/>
          <w:szCs w:val="22"/>
        </w:rPr>
        <w:t>N</w:t>
      </w:r>
      <w:r w:rsidR="00F857EB" w:rsidRPr="00A21DAA">
        <w:rPr>
          <w:rFonts w:ascii="Helvetica" w:hAnsi="Helvetica"/>
          <w:sz w:val="22"/>
          <w:szCs w:val="22"/>
        </w:rPr>
        <w:t>ot all questions will require R work. To complete your exam, you will upload your files to Canvas by the deadline.</w:t>
      </w:r>
    </w:p>
    <w:p w14:paraId="0DB98881" w14:textId="77777777" w:rsidR="00A21DAA" w:rsidRPr="00A21DAA" w:rsidRDefault="00A21DAA" w:rsidP="002107AA">
      <w:pPr>
        <w:rPr>
          <w:rFonts w:ascii="Helvetica" w:hAnsi="Helvetica"/>
          <w:sz w:val="22"/>
          <w:szCs w:val="22"/>
        </w:rPr>
      </w:pPr>
    </w:p>
    <w:p w14:paraId="495E84A6" w14:textId="4E749076" w:rsidR="002107AA" w:rsidRPr="00A21DAA" w:rsidRDefault="002107AA" w:rsidP="002107AA">
      <w:pPr>
        <w:rPr>
          <w:rFonts w:ascii="Helvetica" w:hAnsi="Helvetica"/>
          <w:sz w:val="22"/>
          <w:szCs w:val="22"/>
        </w:rPr>
      </w:pPr>
      <w:r w:rsidRPr="00A21DAA">
        <w:rPr>
          <w:rFonts w:ascii="Helvetica" w:hAnsi="Helvetica"/>
          <w:sz w:val="22"/>
          <w:szCs w:val="22"/>
        </w:rPr>
        <w:t>This exam is open book. As such, I expect precise language in your answers</w:t>
      </w:r>
      <w:r w:rsidR="00F857EB">
        <w:rPr>
          <w:rFonts w:ascii="Helvetica" w:hAnsi="Helvetica"/>
          <w:sz w:val="22"/>
          <w:szCs w:val="22"/>
        </w:rPr>
        <w:t>, which should be concise and to the point</w:t>
      </w:r>
      <w:r w:rsidRPr="00A21DAA">
        <w:rPr>
          <w:rFonts w:ascii="Helvetica" w:hAnsi="Helvetica"/>
          <w:sz w:val="22"/>
          <w:szCs w:val="22"/>
        </w:rPr>
        <w:t>.</w:t>
      </w:r>
    </w:p>
    <w:p w14:paraId="5CC9CB07" w14:textId="77777777" w:rsidR="002107AA" w:rsidRPr="00A21DAA" w:rsidRDefault="002107AA" w:rsidP="002107AA">
      <w:pPr>
        <w:rPr>
          <w:rFonts w:ascii="Helvetica" w:hAnsi="Helvetica"/>
          <w:sz w:val="22"/>
          <w:szCs w:val="22"/>
        </w:rPr>
      </w:pPr>
    </w:p>
    <w:p w14:paraId="1BB6C86E" w14:textId="39A849A6" w:rsidR="002107AA" w:rsidRPr="00A21DAA" w:rsidRDefault="002107AA" w:rsidP="002107AA">
      <w:pPr>
        <w:rPr>
          <w:rFonts w:ascii="Helvetica" w:hAnsi="Helvetica"/>
          <w:b/>
          <w:bCs/>
          <w:sz w:val="22"/>
          <w:szCs w:val="22"/>
        </w:rPr>
      </w:pPr>
      <w:r w:rsidRPr="00A21DAA">
        <w:rPr>
          <w:rFonts w:ascii="Helvetica" w:hAnsi="Helvetica"/>
          <w:b/>
          <w:bCs/>
          <w:sz w:val="22"/>
          <w:szCs w:val="22"/>
        </w:rPr>
        <w:t xml:space="preserve">Do your own work </w:t>
      </w:r>
    </w:p>
    <w:p w14:paraId="64909B57" w14:textId="5B3AEFD2" w:rsidR="002107AA" w:rsidRPr="00A21DAA" w:rsidRDefault="002107AA" w:rsidP="002107AA">
      <w:pPr>
        <w:rPr>
          <w:rFonts w:ascii="Helvetica" w:hAnsi="Helvetica"/>
          <w:sz w:val="22"/>
          <w:szCs w:val="22"/>
        </w:rPr>
      </w:pPr>
      <w:r w:rsidRPr="00A21DAA">
        <w:rPr>
          <w:rFonts w:ascii="Helvetica" w:hAnsi="Helvetica"/>
          <w:sz w:val="22"/>
          <w:szCs w:val="22"/>
        </w:rPr>
        <w:t xml:space="preserve">This exam is to be completed by you and you alone. You may not work with your classmates or with your data analyst </w:t>
      </w:r>
      <w:r w:rsidR="00A21DAA">
        <w:rPr>
          <w:rFonts w:ascii="Helvetica" w:hAnsi="Helvetica"/>
          <w:sz w:val="22"/>
          <w:szCs w:val="22"/>
        </w:rPr>
        <w:t>partner</w:t>
      </w:r>
      <w:r w:rsidRPr="00A21DAA">
        <w:rPr>
          <w:rFonts w:ascii="Helvetica" w:hAnsi="Helvetica"/>
          <w:sz w:val="22"/>
          <w:szCs w:val="22"/>
        </w:rPr>
        <w:t>. You may consult your own notes and labs, books, Canvas, R documentation, and internet help. You may contact me with questions.</w:t>
      </w:r>
      <w:r w:rsidR="00AC0C72">
        <w:rPr>
          <w:rFonts w:ascii="Helvetica" w:hAnsi="Helvetica"/>
          <w:sz w:val="22"/>
          <w:szCs w:val="22"/>
        </w:rPr>
        <w:t xml:space="preserve"> </w:t>
      </w:r>
      <w:r w:rsidRPr="00A21DAA">
        <w:rPr>
          <w:rFonts w:ascii="Helvetica" w:hAnsi="Helvetica"/>
          <w:sz w:val="22"/>
          <w:szCs w:val="22"/>
        </w:rPr>
        <w:t xml:space="preserve">If you are uncertain about what it means to turn in your own work, please see the </w:t>
      </w:r>
      <w:hyperlink r:id="rId7" w:anchor="Academic_Honesty_Policy" w:history="1">
        <w:r w:rsidRPr="00A21DAA">
          <w:rPr>
            <w:rStyle w:val="Hyperlink"/>
            <w:rFonts w:ascii="Helvetica" w:hAnsi="Helvetica"/>
            <w:sz w:val="22"/>
            <w:szCs w:val="22"/>
          </w:rPr>
          <w:t>WWU Academic Honesty</w:t>
        </w:r>
      </w:hyperlink>
      <w:r w:rsidRPr="00A21DAA">
        <w:rPr>
          <w:rFonts w:ascii="Helvetica" w:hAnsi="Helvetica"/>
          <w:sz w:val="22"/>
          <w:szCs w:val="22"/>
        </w:rPr>
        <w:t xml:space="preserve"> </w:t>
      </w:r>
      <w:r w:rsidR="00A21DAA">
        <w:rPr>
          <w:rFonts w:ascii="Helvetica" w:hAnsi="Helvetica"/>
          <w:sz w:val="22"/>
          <w:szCs w:val="22"/>
        </w:rPr>
        <w:t>policy.</w:t>
      </w:r>
    </w:p>
    <w:p w14:paraId="3E28F132" w14:textId="77777777" w:rsidR="002107AA" w:rsidRPr="00A21DAA" w:rsidRDefault="002107AA" w:rsidP="002107AA">
      <w:pPr>
        <w:rPr>
          <w:rFonts w:ascii="Helvetica" w:hAnsi="Helvetica"/>
          <w:sz w:val="22"/>
          <w:szCs w:val="22"/>
        </w:rPr>
      </w:pPr>
    </w:p>
    <w:p w14:paraId="1AA433DF" w14:textId="5F0AD8B8" w:rsidR="002107AA" w:rsidRPr="00A21DAA" w:rsidRDefault="002107AA" w:rsidP="002107AA">
      <w:pPr>
        <w:rPr>
          <w:rFonts w:ascii="Helvetica" w:hAnsi="Helvetica"/>
          <w:b/>
          <w:bCs/>
          <w:sz w:val="22"/>
          <w:szCs w:val="22"/>
        </w:rPr>
      </w:pPr>
      <w:r w:rsidRPr="00A21DAA">
        <w:rPr>
          <w:rFonts w:ascii="Helvetica" w:hAnsi="Helvetica"/>
          <w:b/>
          <w:bCs/>
          <w:sz w:val="22"/>
          <w:szCs w:val="22"/>
        </w:rPr>
        <w:t>Tips for full credit</w:t>
      </w:r>
    </w:p>
    <w:p w14:paraId="06462E4F" w14:textId="2158E327" w:rsidR="002107AA" w:rsidRPr="00A21DAA" w:rsidRDefault="002107AA" w:rsidP="002107AA">
      <w:pPr>
        <w:rPr>
          <w:rFonts w:ascii="Helvetica" w:hAnsi="Helvetica"/>
          <w:sz w:val="22"/>
          <w:szCs w:val="22"/>
        </w:rPr>
      </w:pPr>
      <w:r w:rsidRPr="00A21DAA">
        <w:rPr>
          <w:rFonts w:ascii="Helvetica" w:hAnsi="Helvetica"/>
          <w:sz w:val="22"/>
          <w:szCs w:val="22"/>
        </w:rPr>
        <w:t>Use clear, concise, and precise language.</w:t>
      </w:r>
    </w:p>
    <w:p w14:paraId="4D6B3BAE" w14:textId="70261375" w:rsidR="002107AA" w:rsidRPr="00A21DAA" w:rsidRDefault="002107AA" w:rsidP="002107AA">
      <w:pPr>
        <w:rPr>
          <w:rFonts w:ascii="Helvetica" w:hAnsi="Helvetica"/>
          <w:sz w:val="22"/>
          <w:szCs w:val="22"/>
        </w:rPr>
      </w:pPr>
      <w:r w:rsidRPr="00A21DAA">
        <w:rPr>
          <w:rFonts w:ascii="Helvetica" w:hAnsi="Helvetica"/>
          <w:sz w:val="22"/>
          <w:szCs w:val="22"/>
        </w:rPr>
        <w:t xml:space="preserve">Be specific about what you find. Think about what you are testing and what exactly your findings refer to; provide </w:t>
      </w:r>
      <w:r w:rsidR="00E54D85">
        <w:rPr>
          <w:rFonts w:ascii="Helvetica" w:hAnsi="Helvetica"/>
          <w:sz w:val="22"/>
          <w:szCs w:val="22"/>
        </w:rPr>
        <w:t xml:space="preserve">statistical </w:t>
      </w:r>
      <w:r w:rsidRPr="00A21DAA">
        <w:rPr>
          <w:rFonts w:ascii="Helvetica" w:hAnsi="Helvetica"/>
          <w:sz w:val="22"/>
          <w:szCs w:val="22"/>
        </w:rPr>
        <w:t>evidence.</w:t>
      </w:r>
    </w:p>
    <w:p w14:paraId="5E9CD850" w14:textId="4B283EE3" w:rsidR="002107AA" w:rsidRPr="00A21DAA" w:rsidRDefault="002107AA" w:rsidP="002107AA">
      <w:pPr>
        <w:rPr>
          <w:rFonts w:ascii="Helvetica" w:hAnsi="Helvetica"/>
          <w:sz w:val="22"/>
          <w:szCs w:val="22"/>
        </w:rPr>
      </w:pPr>
      <w:r w:rsidRPr="00A21DAA">
        <w:rPr>
          <w:rFonts w:ascii="Helvetica" w:hAnsi="Helvetica"/>
          <w:sz w:val="22"/>
          <w:szCs w:val="22"/>
        </w:rPr>
        <w:t xml:space="preserve">Copy plots to your Word document using the </w:t>
      </w:r>
      <w:r w:rsidRPr="00A21DAA">
        <w:rPr>
          <w:rFonts w:ascii="Helvetica" w:hAnsi="Helvetica"/>
          <w:i/>
          <w:iCs/>
          <w:sz w:val="22"/>
          <w:szCs w:val="22"/>
        </w:rPr>
        <w:t>export</w:t>
      </w:r>
      <w:r w:rsidRPr="00A21DAA">
        <w:rPr>
          <w:rFonts w:ascii="Helvetica" w:hAnsi="Helvetica"/>
          <w:sz w:val="22"/>
          <w:szCs w:val="22"/>
        </w:rPr>
        <w:t xml:space="preserve"> function on the plots pane </w:t>
      </w:r>
      <w:r w:rsidR="00A21DAA">
        <w:rPr>
          <w:rFonts w:ascii="Helvetica" w:hAnsi="Helvetica"/>
          <w:sz w:val="22"/>
          <w:szCs w:val="22"/>
        </w:rPr>
        <w:t xml:space="preserve">of R Studio </w:t>
      </w:r>
      <w:r w:rsidRPr="00A21DAA">
        <w:rPr>
          <w:rFonts w:ascii="Helvetica" w:hAnsi="Helvetica"/>
          <w:sz w:val="22"/>
          <w:szCs w:val="22"/>
        </w:rPr>
        <w:t>so all elements are legible</w:t>
      </w:r>
      <w:r w:rsidR="00E54D85">
        <w:rPr>
          <w:rFonts w:ascii="Helvetica" w:hAnsi="Helvetica"/>
          <w:sz w:val="22"/>
          <w:szCs w:val="22"/>
        </w:rPr>
        <w:t xml:space="preserve"> (and make them big enough to read on a laptop)</w:t>
      </w:r>
      <w:r w:rsidRPr="00A21DAA">
        <w:rPr>
          <w:rFonts w:ascii="Helvetica" w:hAnsi="Helvetica"/>
          <w:sz w:val="22"/>
          <w:szCs w:val="22"/>
        </w:rPr>
        <w:t xml:space="preserve">. Label plot axes for all </w:t>
      </w:r>
      <w:r w:rsidR="00E54D85">
        <w:rPr>
          <w:rFonts w:ascii="Helvetica" w:hAnsi="Helvetica"/>
          <w:sz w:val="22"/>
          <w:szCs w:val="22"/>
        </w:rPr>
        <w:t xml:space="preserve">final </w:t>
      </w:r>
      <w:r w:rsidRPr="00A21DAA">
        <w:rPr>
          <w:rFonts w:ascii="Helvetica" w:hAnsi="Helvetica"/>
          <w:sz w:val="22"/>
          <w:szCs w:val="22"/>
        </w:rPr>
        <w:t>plots</w:t>
      </w:r>
      <w:r w:rsidR="00E54D85">
        <w:rPr>
          <w:rFonts w:ascii="Helvetica" w:hAnsi="Helvetica"/>
          <w:sz w:val="22"/>
          <w:szCs w:val="22"/>
        </w:rPr>
        <w:t xml:space="preserve"> (not needed for exploratory plots)</w:t>
      </w:r>
      <w:r w:rsidR="00A21DAA">
        <w:rPr>
          <w:rFonts w:ascii="Helvetica" w:hAnsi="Helvetica"/>
          <w:sz w:val="22"/>
          <w:szCs w:val="22"/>
        </w:rPr>
        <w:t>.</w:t>
      </w:r>
    </w:p>
    <w:p w14:paraId="06BAC7C2" w14:textId="352ECC3B" w:rsidR="002107AA" w:rsidRPr="00A21DAA" w:rsidRDefault="002107AA" w:rsidP="002107AA">
      <w:pPr>
        <w:rPr>
          <w:rFonts w:ascii="Helvetica" w:hAnsi="Helvetica"/>
          <w:sz w:val="22"/>
          <w:szCs w:val="22"/>
        </w:rPr>
      </w:pPr>
      <w:r w:rsidRPr="00A21DAA">
        <w:rPr>
          <w:rFonts w:ascii="Helvetica" w:hAnsi="Helvetica"/>
          <w:sz w:val="22"/>
          <w:szCs w:val="22"/>
        </w:rPr>
        <w:t>Read the full problem before diving in so you know where you are headed</w:t>
      </w:r>
      <w:r w:rsidR="00E54D85">
        <w:rPr>
          <w:rFonts w:ascii="Helvetica" w:hAnsi="Helvetica"/>
          <w:sz w:val="22"/>
          <w:szCs w:val="22"/>
        </w:rPr>
        <w:t xml:space="preserve"> and can get there efficiently, with a logical workflow</w:t>
      </w:r>
      <w:r w:rsidRPr="00A21DAA">
        <w:rPr>
          <w:rFonts w:ascii="Helvetica" w:hAnsi="Helvetica"/>
          <w:sz w:val="22"/>
          <w:szCs w:val="22"/>
        </w:rPr>
        <w:t xml:space="preserve">. </w:t>
      </w:r>
    </w:p>
    <w:p w14:paraId="1BF254FD" w14:textId="77777777" w:rsidR="002107AA" w:rsidRPr="00A21DAA" w:rsidRDefault="002107AA" w:rsidP="002107AA">
      <w:pPr>
        <w:rPr>
          <w:rFonts w:ascii="Helvetica" w:hAnsi="Helvetica"/>
          <w:sz w:val="22"/>
          <w:szCs w:val="22"/>
        </w:rPr>
      </w:pPr>
    </w:p>
    <w:p w14:paraId="4223544C" w14:textId="64F812B3" w:rsidR="002107AA" w:rsidRPr="00A21DAA" w:rsidRDefault="002107AA" w:rsidP="002107AA">
      <w:pPr>
        <w:rPr>
          <w:rFonts w:ascii="Helvetica" w:hAnsi="Helvetica"/>
          <w:b/>
          <w:bCs/>
          <w:sz w:val="22"/>
          <w:szCs w:val="22"/>
        </w:rPr>
      </w:pPr>
      <w:r w:rsidRPr="00A21DAA">
        <w:rPr>
          <w:rFonts w:ascii="Helvetica" w:hAnsi="Helvetica"/>
          <w:b/>
          <w:bCs/>
          <w:sz w:val="22"/>
          <w:szCs w:val="22"/>
        </w:rPr>
        <w:t xml:space="preserve">Code </w:t>
      </w:r>
    </w:p>
    <w:p w14:paraId="2AC27620" w14:textId="13F1B4E8" w:rsidR="002107AA" w:rsidRPr="00A21DAA" w:rsidRDefault="002107AA" w:rsidP="002107AA">
      <w:pPr>
        <w:rPr>
          <w:rFonts w:ascii="Helvetica" w:hAnsi="Helvetica"/>
          <w:sz w:val="22"/>
          <w:szCs w:val="22"/>
        </w:rPr>
      </w:pPr>
      <w:r w:rsidRPr="00A21DAA">
        <w:rPr>
          <w:rFonts w:ascii="Helvetica" w:hAnsi="Helvetica"/>
          <w:sz w:val="22"/>
          <w:szCs w:val="22"/>
        </w:rPr>
        <w:t xml:space="preserve">Provide clear code. Use comments and line breaks. Use logical object names that are not too long. Make sure that your code will run from top to bottom without error. To check this, restart R once you are done and run your entire script, checking the console for output errors. </w:t>
      </w:r>
      <w:r w:rsidR="00A21DAA" w:rsidRPr="00A21DAA">
        <w:rPr>
          <w:rFonts w:ascii="Helvetica" w:hAnsi="Helvetica"/>
          <w:i/>
          <w:iCs/>
          <w:sz w:val="22"/>
          <w:szCs w:val="22"/>
        </w:rPr>
        <w:t>In addition to turning in your R file, please copy/paste code at the end of your document</w:t>
      </w:r>
      <w:r w:rsidR="002473A9">
        <w:rPr>
          <w:rFonts w:ascii="Helvetica" w:hAnsi="Helvetica"/>
          <w:i/>
          <w:iCs/>
          <w:sz w:val="22"/>
          <w:szCs w:val="22"/>
        </w:rPr>
        <w:t xml:space="preserve"> (this helps with a quick scan while grading)</w:t>
      </w:r>
      <w:r w:rsidR="00A21DAA" w:rsidRPr="00A21DAA">
        <w:rPr>
          <w:rFonts w:ascii="Helvetica" w:hAnsi="Helvetica"/>
          <w:i/>
          <w:iCs/>
          <w:sz w:val="22"/>
          <w:szCs w:val="22"/>
        </w:rPr>
        <w:t>.</w:t>
      </w:r>
      <w:r w:rsidR="00A21DAA">
        <w:rPr>
          <w:rFonts w:ascii="Helvetica" w:hAnsi="Helvetica"/>
          <w:sz w:val="22"/>
          <w:szCs w:val="22"/>
        </w:rPr>
        <w:t xml:space="preserve"> </w:t>
      </w:r>
      <w:r w:rsidRPr="00A21DAA">
        <w:rPr>
          <w:rFonts w:ascii="Helvetica" w:hAnsi="Helvetica"/>
          <w:sz w:val="22"/>
          <w:szCs w:val="22"/>
        </w:rPr>
        <w:t>If your code does not run, you will lose points.</w:t>
      </w:r>
      <w:r w:rsidR="00A21DAA">
        <w:rPr>
          <w:rFonts w:ascii="Helvetica" w:hAnsi="Helvetica"/>
          <w:sz w:val="22"/>
          <w:szCs w:val="22"/>
        </w:rPr>
        <w:t xml:space="preserve"> </w:t>
      </w:r>
    </w:p>
    <w:p w14:paraId="340AB167" w14:textId="77777777" w:rsidR="002107AA" w:rsidRPr="00A21DAA" w:rsidRDefault="002107AA" w:rsidP="002107AA">
      <w:pPr>
        <w:rPr>
          <w:rFonts w:ascii="Helvetica" w:hAnsi="Helvetica"/>
          <w:sz w:val="22"/>
          <w:szCs w:val="22"/>
        </w:rPr>
      </w:pPr>
    </w:p>
    <w:p w14:paraId="3D3F78FD" w14:textId="2C5AD784" w:rsidR="002107AA" w:rsidRPr="00A21DAA" w:rsidRDefault="002107AA" w:rsidP="002107AA">
      <w:pPr>
        <w:rPr>
          <w:rFonts w:ascii="Helvetica" w:hAnsi="Helvetica"/>
          <w:b/>
          <w:bCs/>
          <w:sz w:val="22"/>
          <w:szCs w:val="22"/>
        </w:rPr>
      </w:pPr>
      <w:r w:rsidRPr="00A21DAA">
        <w:rPr>
          <w:rFonts w:ascii="Helvetica" w:hAnsi="Helvetica"/>
          <w:b/>
          <w:bCs/>
          <w:sz w:val="22"/>
          <w:szCs w:val="22"/>
        </w:rPr>
        <w:t>Tips if you get stuck</w:t>
      </w:r>
    </w:p>
    <w:p w14:paraId="554A9250" w14:textId="7F27A3B9" w:rsidR="002107AA" w:rsidRPr="00A21DAA" w:rsidRDefault="002107AA" w:rsidP="002107AA">
      <w:pPr>
        <w:rPr>
          <w:rFonts w:ascii="Helvetica" w:hAnsi="Helvetica"/>
          <w:sz w:val="22"/>
          <w:szCs w:val="22"/>
        </w:rPr>
      </w:pPr>
      <w:r w:rsidRPr="00A21DAA">
        <w:rPr>
          <w:rFonts w:ascii="Helvetica" w:hAnsi="Helvetica"/>
          <w:sz w:val="22"/>
          <w:szCs w:val="22"/>
        </w:rPr>
        <w:t>Check your object labels</w:t>
      </w:r>
      <w:r w:rsidR="002A01E8">
        <w:rPr>
          <w:rFonts w:ascii="Helvetica" w:hAnsi="Helvetica"/>
          <w:sz w:val="22"/>
          <w:szCs w:val="22"/>
        </w:rPr>
        <w:t>.</w:t>
      </w:r>
    </w:p>
    <w:p w14:paraId="070218AA" w14:textId="2EC0F01C" w:rsidR="002107AA" w:rsidRPr="00A21DAA" w:rsidRDefault="002107AA" w:rsidP="002107AA">
      <w:pPr>
        <w:rPr>
          <w:rFonts w:ascii="Helvetica" w:hAnsi="Helvetica"/>
          <w:sz w:val="22"/>
          <w:szCs w:val="22"/>
        </w:rPr>
      </w:pPr>
      <w:r w:rsidRPr="00A21DAA">
        <w:rPr>
          <w:rFonts w:ascii="Helvetica" w:hAnsi="Helvetica"/>
          <w:sz w:val="22"/>
          <w:szCs w:val="22"/>
        </w:rPr>
        <w:t>Check capitalization and punctuation</w:t>
      </w:r>
      <w:r w:rsidR="002A01E8">
        <w:rPr>
          <w:rFonts w:ascii="Helvetica" w:hAnsi="Helvetica"/>
          <w:sz w:val="22"/>
          <w:szCs w:val="22"/>
        </w:rPr>
        <w:t>.</w:t>
      </w:r>
    </w:p>
    <w:p w14:paraId="7BF64815" w14:textId="6F641EBA" w:rsidR="002107AA" w:rsidRPr="00A21DAA" w:rsidRDefault="002107AA" w:rsidP="002107AA">
      <w:pPr>
        <w:rPr>
          <w:rFonts w:ascii="Helvetica" w:hAnsi="Helvetica"/>
          <w:sz w:val="22"/>
          <w:szCs w:val="22"/>
        </w:rPr>
      </w:pPr>
      <w:proofErr w:type="gramStart"/>
      <w:r w:rsidRPr="00A21DAA">
        <w:rPr>
          <w:rFonts w:ascii="Helvetica" w:hAnsi="Helvetica"/>
          <w:sz w:val="22"/>
          <w:szCs w:val="22"/>
        </w:rPr>
        <w:t>Run ?</w:t>
      </w:r>
      <w:r w:rsidR="002A01E8" w:rsidRPr="002A01E8">
        <w:rPr>
          <w:rFonts w:ascii="Helvetica" w:hAnsi="Helvetica"/>
          <w:i/>
          <w:iCs/>
          <w:sz w:val="22"/>
          <w:szCs w:val="22"/>
        </w:rPr>
        <w:t>f</w:t>
      </w:r>
      <w:r w:rsidRPr="002A01E8">
        <w:rPr>
          <w:rFonts w:ascii="Helvetica" w:hAnsi="Helvetica"/>
          <w:i/>
          <w:iCs/>
          <w:sz w:val="22"/>
          <w:szCs w:val="22"/>
        </w:rPr>
        <w:t>unction</w:t>
      </w:r>
      <w:proofErr w:type="gramEnd"/>
      <w:r w:rsidRPr="00A21DAA">
        <w:rPr>
          <w:rFonts w:ascii="Helvetica" w:hAnsi="Helvetica"/>
          <w:sz w:val="22"/>
          <w:szCs w:val="22"/>
        </w:rPr>
        <w:t xml:space="preserve"> (e.g. ?</w:t>
      </w:r>
      <w:proofErr w:type="spellStart"/>
      <w:r w:rsidRPr="00A21DAA">
        <w:rPr>
          <w:rFonts w:ascii="Helvetica" w:hAnsi="Helvetica"/>
          <w:sz w:val="22"/>
          <w:szCs w:val="22"/>
        </w:rPr>
        <w:t>lm</w:t>
      </w:r>
      <w:proofErr w:type="spellEnd"/>
      <w:r w:rsidRPr="00A21DAA">
        <w:rPr>
          <w:rFonts w:ascii="Helvetica" w:hAnsi="Helvetica"/>
          <w:sz w:val="22"/>
          <w:szCs w:val="22"/>
        </w:rPr>
        <w:t>) to make sure you have specified the arguments correctly</w:t>
      </w:r>
      <w:r w:rsidR="002A01E8">
        <w:rPr>
          <w:rFonts w:ascii="Helvetica" w:hAnsi="Helvetica"/>
          <w:sz w:val="22"/>
          <w:szCs w:val="22"/>
        </w:rPr>
        <w:t>.</w:t>
      </w:r>
    </w:p>
    <w:p w14:paraId="3238460A" w14:textId="503995C3" w:rsidR="002107AA" w:rsidRPr="00A21DAA" w:rsidRDefault="002107AA" w:rsidP="002107AA">
      <w:pPr>
        <w:rPr>
          <w:rFonts w:ascii="Helvetica" w:hAnsi="Helvetica"/>
          <w:sz w:val="22"/>
          <w:szCs w:val="22"/>
        </w:rPr>
      </w:pPr>
      <w:r w:rsidRPr="00A21DAA">
        <w:rPr>
          <w:rFonts w:ascii="Helvetica" w:hAnsi="Helvetica"/>
          <w:sz w:val="22"/>
          <w:szCs w:val="22"/>
        </w:rPr>
        <w:t xml:space="preserve">Save your code, restart R, and re-run your code again. Sometimes an object will be saved in the environment that was a </w:t>
      </w:r>
      <w:proofErr w:type="spellStart"/>
      <w:r w:rsidRPr="00A21DAA">
        <w:rPr>
          <w:rFonts w:ascii="Helvetica" w:hAnsi="Helvetica"/>
          <w:sz w:val="22"/>
          <w:szCs w:val="22"/>
        </w:rPr>
        <w:t>relic</w:t>
      </w:r>
      <w:r w:rsidR="002A01E8">
        <w:rPr>
          <w:rFonts w:ascii="Helvetica" w:hAnsi="Helvetica"/>
          <w:sz w:val="22"/>
          <w:szCs w:val="22"/>
        </w:rPr>
        <w:t>t</w:t>
      </w:r>
      <w:proofErr w:type="spellEnd"/>
      <w:r w:rsidRPr="00A21DAA">
        <w:rPr>
          <w:rFonts w:ascii="Helvetica" w:hAnsi="Helvetica"/>
          <w:sz w:val="22"/>
          <w:szCs w:val="22"/>
        </w:rPr>
        <w:t xml:space="preserve"> of old code.</w:t>
      </w:r>
    </w:p>
    <w:p w14:paraId="33E3C394" w14:textId="6EFBC625" w:rsidR="002107AA" w:rsidRPr="00A21DAA" w:rsidRDefault="002107AA" w:rsidP="002107AA">
      <w:pPr>
        <w:rPr>
          <w:rFonts w:ascii="Helvetica" w:hAnsi="Helvetica"/>
          <w:sz w:val="22"/>
          <w:szCs w:val="22"/>
        </w:rPr>
      </w:pPr>
      <w:r w:rsidRPr="00A21DAA">
        <w:rPr>
          <w:rFonts w:ascii="Helvetica" w:hAnsi="Helvetica"/>
          <w:sz w:val="22"/>
          <w:szCs w:val="22"/>
        </w:rPr>
        <w:t>Check any subsets and intermediate analysis as you go to make sure they are what you expect</w:t>
      </w:r>
      <w:r w:rsidR="002A01E8">
        <w:rPr>
          <w:rFonts w:ascii="Helvetica" w:hAnsi="Helvetica"/>
          <w:sz w:val="22"/>
          <w:szCs w:val="22"/>
        </w:rPr>
        <w:t>.</w:t>
      </w:r>
    </w:p>
    <w:p w14:paraId="11BB00AD" w14:textId="77777777" w:rsidR="002107AA" w:rsidRPr="00A21DAA" w:rsidRDefault="002107AA" w:rsidP="002107AA">
      <w:pPr>
        <w:rPr>
          <w:rFonts w:ascii="Helvetica" w:hAnsi="Helvetica"/>
          <w:sz w:val="22"/>
          <w:szCs w:val="22"/>
        </w:rPr>
      </w:pPr>
    </w:p>
    <w:p w14:paraId="46B7FDCE" w14:textId="77777777" w:rsidR="002107AA" w:rsidRPr="00A21DAA" w:rsidRDefault="002107AA" w:rsidP="002107AA">
      <w:pPr>
        <w:rPr>
          <w:rFonts w:ascii="Helvetica" w:hAnsi="Helvetica"/>
          <w:sz w:val="22"/>
          <w:szCs w:val="22"/>
        </w:rPr>
      </w:pPr>
      <w:r w:rsidRPr="00A21DAA">
        <w:rPr>
          <w:rFonts w:ascii="Helvetica" w:hAnsi="Helvetica"/>
          <w:b/>
          <w:bCs/>
          <w:sz w:val="22"/>
          <w:szCs w:val="22"/>
        </w:rPr>
        <w:t>Grading</w:t>
      </w:r>
    </w:p>
    <w:p w14:paraId="27682683" w14:textId="77777777" w:rsidR="00AC0C72" w:rsidRDefault="002107AA" w:rsidP="002107AA">
      <w:pPr>
        <w:rPr>
          <w:rFonts w:ascii="Helvetica" w:hAnsi="Helvetica"/>
          <w:sz w:val="22"/>
          <w:szCs w:val="22"/>
        </w:rPr>
      </w:pPr>
      <w:r w:rsidRPr="00A21DAA">
        <w:rPr>
          <w:rFonts w:ascii="Helvetica" w:hAnsi="Helvetica"/>
          <w:sz w:val="22"/>
          <w:szCs w:val="22"/>
        </w:rPr>
        <w:t>Point values for each question are listed below next to the questions. Partial credit will be given. However, answers without associated code (where needed to produce an answer) will not be given credit.</w:t>
      </w:r>
      <w:r w:rsidR="00A21DAA">
        <w:rPr>
          <w:rFonts w:ascii="Helvetica" w:hAnsi="Helvetica"/>
          <w:sz w:val="22"/>
          <w:szCs w:val="22"/>
        </w:rPr>
        <w:t xml:space="preserve"> Your code counts for 10 points on this exam—make sure it runs and is legible.</w:t>
      </w:r>
    </w:p>
    <w:p w14:paraId="03E7CAF7" w14:textId="77777777" w:rsidR="00AC0C72" w:rsidRDefault="00AC0C72" w:rsidP="002107AA">
      <w:pPr>
        <w:rPr>
          <w:rFonts w:ascii="Helvetica" w:hAnsi="Helvetica"/>
          <w:sz w:val="22"/>
          <w:szCs w:val="22"/>
        </w:rPr>
      </w:pPr>
    </w:p>
    <w:p w14:paraId="6F76B5AA" w14:textId="7F0F2ABF" w:rsidR="001C3569" w:rsidRDefault="001C3569" w:rsidP="002107AA">
      <w:pPr>
        <w:rPr>
          <w:rFonts w:ascii="Helvetica" w:hAnsi="Helvetica"/>
          <w:sz w:val="22"/>
          <w:szCs w:val="22"/>
        </w:rPr>
      </w:pPr>
      <w:r>
        <w:rPr>
          <w:rFonts w:ascii="Helvetica" w:hAnsi="Helvetica"/>
          <w:sz w:val="22"/>
          <w:szCs w:val="22"/>
        </w:rPr>
        <w:t>You’ve got this!</w:t>
      </w:r>
    </w:p>
    <w:p w14:paraId="1436BABC" w14:textId="29D516CB" w:rsidR="00865AF1" w:rsidRPr="001C3569" w:rsidRDefault="001C3569" w:rsidP="00865AF1">
      <w:pPr>
        <w:rPr>
          <w:rFonts w:ascii="Helvetica" w:hAnsi="Helvetica"/>
          <w:sz w:val="22"/>
          <w:szCs w:val="22"/>
        </w:rPr>
      </w:pPr>
      <w:r>
        <w:rPr>
          <w:rFonts w:ascii="Helvetica" w:hAnsi="Helvetica"/>
          <w:sz w:val="22"/>
          <w:szCs w:val="22"/>
        </w:rPr>
        <w:br w:type="page"/>
      </w:r>
      <w:r w:rsidR="00865AF1" w:rsidRPr="00865AF1">
        <w:rPr>
          <w:rFonts w:ascii="Helvetica" w:hAnsi="Helvetica"/>
          <w:b/>
          <w:bCs/>
          <w:sz w:val="22"/>
          <w:szCs w:val="22"/>
        </w:rPr>
        <w:lastRenderedPageBreak/>
        <w:t>1.</w:t>
      </w:r>
      <w:r w:rsidR="00865AF1">
        <w:rPr>
          <w:rFonts w:ascii="Helvetica" w:hAnsi="Helvetica"/>
          <w:b/>
          <w:bCs/>
          <w:sz w:val="22"/>
          <w:szCs w:val="22"/>
        </w:rPr>
        <w:t xml:space="preserve"> </w:t>
      </w:r>
      <w:r w:rsidR="00865AF1" w:rsidRPr="00865AF1">
        <w:rPr>
          <w:rFonts w:ascii="Helvetica" w:hAnsi="Helvetica"/>
          <w:b/>
          <w:bCs/>
          <w:sz w:val="22"/>
          <w:szCs w:val="22"/>
        </w:rPr>
        <w:t>De</w:t>
      </w:r>
      <w:r w:rsidR="00D6349F">
        <w:rPr>
          <w:rFonts w:ascii="Helvetica" w:hAnsi="Helvetica"/>
          <w:b/>
          <w:bCs/>
          <w:sz w:val="22"/>
          <w:szCs w:val="22"/>
        </w:rPr>
        <w:t>scribe</w:t>
      </w:r>
      <w:r w:rsidR="00865AF1">
        <w:rPr>
          <w:rFonts w:ascii="Helvetica" w:hAnsi="Helvetica"/>
          <w:b/>
          <w:bCs/>
          <w:sz w:val="22"/>
          <w:szCs w:val="22"/>
        </w:rPr>
        <w:t xml:space="preserve"> (</w:t>
      </w:r>
      <w:r w:rsidR="00E72610">
        <w:rPr>
          <w:rFonts w:ascii="Helvetica" w:hAnsi="Helvetica"/>
          <w:b/>
          <w:bCs/>
          <w:sz w:val="22"/>
          <w:szCs w:val="22"/>
        </w:rPr>
        <w:t>5</w:t>
      </w:r>
      <w:r w:rsidR="00865AF1">
        <w:rPr>
          <w:rFonts w:ascii="Helvetica" w:hAnsi="Helvetica"/>
          <w:b/>
          <w:bCs/>
          <w:sz w:val="22"/>
          <w:szCs w:val="22"/>
        </w:rPr>
        <w:t xml:space="preserve"> pts)</w:t>
      </w:r>
      <w:r w:rsidR="00865AF1" w:rsidRPr="00865AF1">
        <w:rPr>
          <w:rFonts w:ascii="Helvetica" w:hAnsi="Helvetica"/>
          <w:b/>
          <w:bCs/>
          <w:sz w:val="22"/>
          <w:szCs w:val="22"/>
        </w:rPr>
        <w:t xml:space="preserve">: </w:t>
      </w:r>
    </w:p>
    <w:p w14:paraId="7362CA09" w14:textId="6DB5E2A8" w:rsidR="002107AA" w:rsidRPr="007C088C" w:rsidRDefault="00865AF1" w:rsidP="00865AF1">
      <w:pPr>
        <w:ind w:left="720"/>
        <w:rPr>
          <w:rFonts w:ascii="Helvetica" w:hAnsi="Helvetica"/>
          <w:sz w:val="22"/>
          <w:szCs w:val="22"/>
        </w:rPr>
      </w:pPr>
      <w:r w:rsidRPr="007C088C">
        <w:rPr>
          <w:rFonts w:ascii="Helvetica" w:hAnsi="Helvetica"/>
          <w:sz w:val="22"/>
          <w:szCs w:val="22"/>
        </w:rPr>
        <w:t>Define the three components of a generalized linear model</w:t>
      </w:r>
      <w:r w:rsidR="00E72610" w:rsidRPr="007C088C">
        <w:rPr>
          <w:rFonts w:ascii="Helvetica" w:hAnsi="Helvetica"/>
          <w:sz w:val="22"/>
          <w:szCs w:val="22"/>
        </w:rPr>
        <w:t xml:space="preserve"> and describe how you would choose a proper distributional family.</w:t>
      </w:r>
    </w:p>
    <w:p w14:paraId="7138BA41" w14:textId="77777777" w:rsidR="002107AA" w:rsidRPr="00A21DAA" w:rsidRDefault="002107AA" w:rsidP="002422CE">
      <w:pPr>
        <w:rPr>
          <w:rFonts w:ascii="Helvetica" w:hAnsi="Helvetica"/>
          <w:sz w:val="22"/>
          <w:szCs w:val="22"/>
        </w:rPr>
      </w:pPr>
    </w:p>
    <w:p w14:paraId="74D1D647" w14:textId="4F9B339B" w:rsidR="002422CE" w:rsidRPr="00A21DAA" w:rsidRDefault="002107AA" w:rsidP="002422CE">
      <w:pPr>
        <w:rPr>
          <w:rFonts w:ascii="Helvetica" w:hAnsi="Helvetica"/>
          <w:b/>
          <w:bCs/>
          <w:sz w:val="22"/>
          <w:szCs w:val="22"/>
        </w:rPr>
      </w:pPr>
      <w:r w:rsidRPr="00A21DAA">
        <w:rPr>
          <w:rFonts w:ascii="Helvetica" w:hAnsi="Helvetica"/>
          <w:b/>
          <w:bCs/>
          <w:sz w:val="22"/>
          <w:szCs w:val="22"/>
        </w:rPr>
        <w:t>2</w:t>
      </w:r>
      <w:r w:rsidR="002422CE" w:rsidRPr="00A21DAA">
        <w:rPr>
          <w:rFonts w:ascii="Helvetica" w:hAnsi="Helvetica"/>
          <w:b/>
          <w:bCs/>
          <w:sz w:val="22"/>
          <w:szCs w:val="22"/>
        </w:rPr>
        <w:t xml:space="preserve">. </w:t>
      </w:r>
      <w:r w:rsidR="00A412EF" w:rsidRPr="00A21DAA">
        <w:rPr>
          <w:rFonts w:ascii="Helvetica" w:hAnsi="Helvetica"/>
          <w:b/>
          <w:bCs/>
          <w:sz w:val="22"/>
          <w:szCs w:val="22"/>
        </w:rPr>
        <w:t>Draw</w:t>
      </w:r>
      <w:r w:rsidR="00865AF1">
        <w:rPr>
          <w:rFonts w:ascii="Helvetica" w:hAnsi="Helvetica"/>
          <w:b/>
          <w:bCs/>
          <w:sz w:val="22"/>
          <w:szCs w:val="22"/>
        </w:rPr>
        <w:t xml:space="preserve"> (</w:t>
      </w:r>
      <w:r w:rsidR="001C3569">
        <w:rPr>
          <w:rFonts w:ascii="Helvetica" w:hAnsi="Helvetica"/>
          <w:b/>
          <w:bCs/>
          <w:sz w:val="22"/>
          <w:szCs w:val="22"/>
        </w:rPr>
        <w:t>5</w:t>
      </w:r>
      <w:r w:rsidR="00865AF1">
        <w:rPr>
          <w:rFonts w:ascii="Helvetica" w:hAnsi="Helvetica"/>
          <w:b/>
          <w:bCs/>
          <w:sz w:val="22"/>
          <w:szCs w:val="22"/>
        </w:rPr>
        <w:t xml:space="preserve"> pts):</w:t>
      </w:r>
    </w:p>
    <w:p w14:paraId="7E4EFADE" w14:textId="29EFC47C" w:rsidR="00865AF1" w:rsidRPr="00A21DAA" w:rsidRDefault="008439E8" w:rsidP="00865AF1">
      <w:pPr>
        <w:ind w:left="720"/>
        <w:rPr>
          <w:rFonts w:ascii="Helvetica" w:hAnsi="Helvetica"/>
          <w:sz w:val="22"/>
          <w:szCs w:val="22"/>
        </w:rPr>
      </w:pPr>
      <w:r w:rsidRPr="00A21DAA">
        <w:rPr>
          <w:rFonts w:ascii="Helvetica" w:hAnsi="Helvetica"/>
          <w:sz w:val="22"/>
          <w:szCs w:val="22"/>
        </w:rPr>
        <w:t>Draw (roughly</w:t>
      </w:r>
      <w:r w:rsidR="002422CE" w:rsidRPr="00A21DAA">
        <w:rPr>
          <w:rFonts w:ascii="Helvetica" w:hAnsi="Helvetica"/>
          <w:sz w:val="22"/>
          <w:szCs w:val="22"/>
        </w:rPr>
        <w:t>, by hand is fine</w:t>
      </w:r>
      <w:r w:rsidRPr="00A21DAA">
        <w:rPr>
          <w:rFonts w:ascii="Helvetica" w:hAnsi="Helvetica"/>
          <w:sz w:val="22"/>
          <w:szCs w:val="22"/>
        </w:rPr>
        <w:t xml:space="preserve">) </w:t>
      </w:r>
      <w:r w:rsidR="00865AF1">
        <w:rPr>
          <w:rFonts w:ascii="Helvetica" w:hAnsi="Helvetica"/>
          <w:sz w:val="22"/>
          <w:szCs w:val="22"/>
        </w:rPr>
        <w:t xml:space="preserve">two plots. Each plot will have a continuous response variable and a continuous explanatory variable as well as a categorical explanatory variable with 3 levels. Draw the predicted line for 3 separate groups </w:t>
      </w:r>
      <w:r w:rsidR="00D6349F">
        <w:rPr>
          <w:rFonts w:ascii="Helvetica" w:hAnsi="Helvetica"/>
          <w:sz w:val="22"/>
          <w:szCs w:val="22"/>
        </w:rPr>
        <w:t xml:space="preserve">(levels) </w:t>
      </w:r>
      <w:r w:rsidR="00865AF1">
        <w:rPr>
          <w:rFonts w:ascii="Helvetica" w:hAnsi="Helvetica"/>
          <w:sz w:val="22"/>
          <w:szCs w:val="22"/>
        </w:rPr>
        <w:t>where:</w:t>
      </w:r>
    </w:p>
    <w:p w14:paraId="6B986456" w14:textId="77777777" w:rsidR="00D6349F" w:rsidRDefault="00D6349F" w:rsidP="00865AF1">
      <w:pPr>
        <w:ind w:left="1440"/>
        <w:rPr>
          <w:rFonts w:ascii="Helvetica" w:hAnsi="Helvetica"/>
          <w:sz w:val="22"/>
          <w:szCs w:val="22"/>
        </w:rPr>
      </w:pPr>
    </w:p>
    <w:p w14:paraId="1D25876D" w14:textId="1785A1AE" w:rsidR="00865AF1" w:rsidRDefault="00865AF1" w:rsidP="00865AF1">
      <w:pPr>
        <w:ind w:left="1440"/>
        <w:rPr>
          <w:rFonts w:ascii="Helvetica" w:hAnsi="Helvetica"/>
          <w:sz w:val="22"/>
          <w:szCs w:val="22"/>
        </w:rPr>
      </w:pPr>
      <w:r>
        <w:rPr>
          <w:rFonts w:ascii="Helvetica" w:hAnsi="Helvetica"/>
          <w:sz w:val="22"/>
          <w:szCs w:val="22"/>
        </w:rPr>
        <w:t xml:space="preserve">Plot (A) will show the 3 groups with no interactions </w:t>
      </w:r>
    </w:p>
    <w:p w14:paraId="1D629823" w14:textId="564FED45" w:rsidR="008439E8" w:rsidRDefault="00865AF1" w:rsidP="00865AF1">
      <w:pPr>
        <w:ind w:left="1440"/>
        <w:rPr>
          <w:rFonts w:ascii="Helvetica" w:hAnsi="Helvetica"/>
          <w:sz w:val="22"/>
          <w:szCs w:val="22"/>
        </w:rPr>
      </w:pPr>
      <w:r>
        <w:rPr>
          <w:rFonts w:ascii="Helvetica" w:hAnsi="Helvetica"/>
          <w:sz w:val="22"/>
          <w:szCs w:val="22"/>
        </w:rPr>
        <w:t>Plot (B) will show an interaction effect between the categorical and continuous predictors, with respect to the response variable.</w:t>
      </w:r>
    </w:p>
    <w:p w14:paraId="42F99711" w14:textId="77777777" w:rsidR="00865AF1" w:rsidRDefault="00865AF1">
      <w:pPr>
        <w:rPr>
          <w:rFonts w:ascii="Helvetica" w:hAnsi="Helvetica"/>
          <w:sz w:val="22"/>
          <w:szCs w:val="22"/>
        </w:rPr>
      </w:pPr>
    </w:p>
    <w:p w14:paraId="534E530C" w14:textId="1D9C68E2" w:rsidR="00865AF1" w:rsidRDefault="00865AF1" w:rsidP="00865AF1">
      <w:pPr>
        <w:ind w:left="720"/>
        <w:rPr>
          <w:rFonts w:ascii="Helvetica" w:hAnsi="Helvetica"/>
          <w:sz w:val="22"/>
          <w:szCs w:val="22"/>
        </w:rPr>
      </w:pPr>
      <w:r>
        <w:rPr>
          <w:rFonts w:ascii="Helvetica" w:hAnsi="Helvetica"/>
          <w:sz w:val="22"/>
          <w:szCs w:val="22"/>
        </w:rPr>
        <w:t>In short, demonstrate what an interaction effect would look like and what a plot without an interaction effect would look like</w:t>
      </w:r>
      <w:r w:rsidR="001C3569">
        <w:rPr>
          <w:rFonts w:ascii="Helvetica" w:hAnsi="Helvetica"/>
          <w:sz w:val="22"/>
          <w:szCs w:val="22"/>
        </w:rPr>
        <w:t>, and describe an interaction effect in words.</w:t>
      </w:r>
    </w:p>
    <w:p w14:paraId="72250DA9" w14:textId="77777777" w:rsidR="00A516E2" w:rsidRDefault="00A516E2">
      <w:pPr>
        <w:rPr>
          <w:rFonts w:ascii="Helvetica" w:hAnsi="Helvetica"/>
          <w:b/>
          <w:bCs/>
          <w:sz w:val="22"/>
          <w:szCs w:val="22"/>
        </w:rPr>
      </w:pPr>
    </w:p>
    <w:p w14:paraId="5EA7F129" w14:textId="22F025D0" w:rsidR="008439E8" w:rsidRPr="00A21DAA" w:rsidRDefault="002422CE">
      <w:pPr>
        <w:rPr>
          <w:rFonts w:ascii="Helvetica" w:hAnsi="Helvetica"/>
          <w:b/>
          <w:bCs/>
          <w:sz w:val="22"/>
          <w:szCs w:val="22"/>
        </w:rPr>
      </w:pPr>
      <w:r w:rsidRPr="00A21DAA">
        <w:rPr>
          <w:rFonts w:ascii="Helvetica" w:hAnsi="Helvetica"/>
          <w:b/>
          <w:bCs/>
          <w:sz w:val="22"/>
          <w:szCs w:val="22"/>
        </w:rPr>
        <w:t xml:space="preserve">3. </w:t>
      </w:r>
      <w:r w:rsidR="008439E8" w:rsidRPr="00A21DAA">
        <w:rPr>
          <w:rFonts w:ascii="Helvetica" w:hAnsi="Helvetica"/>
          <w:b/>
          <w:bCs/>
          <w:sz w:val="22"/>
          <w:szCs w:val="22"/>
        </w:rPr>
        <w:t>De</w:t>
      </w:r>
      <w:r w:rsidR="00D6349F">
        <w:rPr>
          <w:rFonts w:ascii="Helvetica" w:hAnsi="Helvetica"/>
          <w:b/>
          <w:bCs/>
          <w:sz w:val="22"/>
          <w:szCs w:val="22"/>
        </w:rPr>
        <w:t>fine</w:t>
      </w:r>
      <w:r w:rsidRPr="00A21DAA">
        <w:rPr>
          <w:rFonts w:ascii="Helvetica" w:hAnsi="Helvetica"/>
          <w:b/>
          <w:bCs/>
          <w:sz w:val="22"/>
          <w:szCs w:val="22"/>
        </w:rPr>
        <w:t xml:space="preserve"> (</w:t>
      </w:r>
      <w:r w:rsidR="007C088C">
        <w:rPr>
          <w:rFonts w:ascii="Helvetica" w:hAnsi="Helvetica"/>
          <w:b/>
          <w:bCs/>
          <w:sz w:val="22"/>
          <w:szCs w:val="22"/>
        </w:rPr>
        <w:t>3</w:t>
      </w:r>
      <w:r w:rsidRPr="00A21DAA">
        <w:rPr>
          <w:rFonts w:ascii="Helvetica" w:hAnsi="Helvetica"/>
          <w:b/>
          <w:bCs/>
          <w:sz w:val="22"/>
          <w:szCs w:val="22"/>
        </w:rPr>
        <w:t xml:space="preserve"> </w:t>
      </w:r>
      <w:r w:rsidR="00865AF1">
        <w:rPr>
          <w:rFonts w:ascii="Helvetica" w:hAnsi="Helvetica"/>
          <w:b/>
          <w:bCs/>
          <w:sz w:val="22"/>
          <w:szCs w:val="22"/>
        </w:rPr>
        <w:t>pts</w:t>
      </w:r>
      <w:r w:rsidRPr="00A21DAA">
        <w:rPr>
          <w:rFonts w:ascii="Helvetica" w:hAnsi="Helvetica"/>
          <w:b/>
          <w:bCs/>
          <w:sz w:val="22"/>
          <w:szCs w:val="22"/>
        </w:rPr>
        <w:t>)</w:t>
      </w:r>
      <w:r w:rsidR="008439E8" w:rsidRPr="00A21DAA">
        <w:rPr>
          <w:rFonts w:ascii="Helvetica" w:hAnsi="Helvetica"/>
          <w:b/>
          <w:bCs/>
          <w:sz w:val="22"/>
          <w:szCs w:val="22"/>
        </w:rPr>
        <w:t>:</w:t>
      </w:r>
    </w:p>
    <w:p w14:paraId="47E04209" w14:textId="2E93954D" w:rsidR="002107AA" w:rsidRDefault="00865AF1" w:rsidP="00A21DAA">
      <w:pPr>
        <w:ind w:left="720"/>
        <w:rPr>
          <w:rFonts w:ascii="Helvetica" w:hAnsi="Helvetica"/>
          <w:sz w:val="22"/>
          <w:szCs w:val="22"/>
        </w:rPr>
      </w:pPr>
      <w:r>
        <w:rPr>
          <w:rFonts w:ascii="Helvetica" w:hAnsi="Helvetica"/>
          <w:sz w:val="22"/>
          <w:szCs w:val="22"/>
        </w:rPr>
        <w:t>Random Effects</w:t>
      </w:r>
    </w:p>
    <w:p w14:paraId="46B75200" w14:textId="1BA02F1B" w:rsidR="004C04D8" w:rsidRDefault="004C04D8" w:rsidP="00A21DAA">
      <w:pPr>
        <w:ind w:left="720"/>
        <w:rPr>
          <w:rFonts w:ascii="Helvetica" w:hAnsi="Helvetica"/>
          <w:sz w:val="22"/>
          <w:szCs w:val="22"/>
        </w:rPr>
      </w:pPr>
      <w:r>
        <w:rPr>
          <w:rFonts w:ascii="Helvetica" w:hAnsi="Helvetica"/>
          <w:sz w:val="22"/>
          <w:szCs w:val="22"/>
        </w:rPr>
        <w:t>Collinearity</w:t>
      </w:r>
    </w:p>
    <w:p w14:paraId="6B3BD31B" w14:textId="7A4BCEAA" w:rsidR="004C04D8" w:rsidRDefault="004C04D8" w:rsidP="004C04D8">
      <w:pPr>
        <w:ind w:left="720"/>
        <w:rPr>
          <w:rFonts w:ascii="Helvetica" w:hAnsi="Helvetica"/>
          <w:sz w:val="22"/>
          <w:szCs w:val="22"/>
        </w:rPr>
      </w:pPr>
      <w:r>
        <w:rPr>
          <w:rFonts w:ascii="Helvetica" w:hAnsi="Helvetica"/>
          <w:sz w:val="22"/>
          <w:szCs w:val="22"/>
        </w:rPr>
        <w:t>Maximum Likelihood</w:t>
      </w:r>
      <w:r w:rsidR="007C088C">
        <w:rPr>
          <w:rFonts w:ascii="Helvetica" w:hAnsi="Helvetica"/>
          <w:sz w:val="22"/>
          <w:szCs w:val="22"/>
        </w:rPr>
        <w:t xml:space="preserve"> Estimation</w:t>
      </w:r>
    </w:p>
    <w:p w14:paraId="7E63A093" w14:textId="77777777" w:rsidR="00A516E2" w:rsidRDefault="00A516E2" w:rsidP="002107AA">
      <w:pPr>
        <w:rPr>
          <w:rFonts w:ascii="Helvetica" w:hAnsi="Helvetica"/>
          <w:b/>
          <w:bCs/>
          <w:sz w:val="22"/>
          <w:szCs w:val="22"/>
        </w:rPr>
      </w:pPr>
    </w:p>
    <w:p w14:paraId="5C1A69C1" w14:textId="35F8E96B" w:rsidR="002107AA" w:rsidRPr="00A21DAA" w:rsidRDefault="002107AA" w:rsidP="002107AA">
      <w:pPr>
        <w:rPr>
          <w:rFonts w:ascii="Helvetica" w:hAnsi="Helvetica"/>
          <w:b/>
          <w:bCs/>
          <w:sz w:val="22"/>
          <w:szCs w:val="22"/>
        </w:rPr>
      </w:pPr>
      <w:r w:rsidRPr="00A21DAA">
        <w:rPr>
          <w:rFonts w:ascii="Helvetica" w:hAnsi="Helvetica"/>
          <w:b/>
          <w:bCs/>
          <w:sz w:val="22"/>
          <w:szCs w:val="22"/>
        </w:rPr>
        <w:t>4. Discuss (</w:t>
      </w:r>
      <w:r w:rsidR="006B21C8">
        <w:rPr>
          <w:rFonts w:ascii="Helvetica" w:hAnsi="Helvetica"/>
          <w:b/>
          <w:bCs/>
          <w:sz w:val="22"/>
          <w:szCs w:val="22"/>
        </w:rPr>
        <w:t>9</w:t>
      </w:r>
      <w:r w:rsidRPr="00A21DAA">
        <w:rPr>
          <w:rFonts w:ascii="Helvetica" w:hAnsi="Helvetica"/>
          <w:b/>
          <w:bCs/>
          <w:sz w:val="22"/>
          <w:szCs w:val="22"/>
        </w:rPr>
        <w:t xml:space="preserve"> pts)</w:t>
      </w:r>
    </w:p>
    <w:p w14:paraId="7C57E5A1" w14:textId="67EDDB16" w:rsidR="002107AA" w:rsidRDefault="00865AF1" w:rsidP="00865AF1">
      <w:pPr>
        <w:ind w:left="720"/>
        <w:rPr>
          <w:rFonts w:ascii="Helvetica" w:hAnsi="Helvetica"/>
          <w:sz w:val="22"/>
          <w:szCs w:val="22"/>
        </w:rPr>
      </w:pPr>
      <w:r>
        <w:rPr>
          <w:rFonts w:ascii="Helvetica" w:hAnsi="Helvetica"/>
          <w:sz w:val="22"/>
          <w:szCs w:val="22"/>
        </w:rPr>
        <w:t>a. Why using a generalized linear model is preferable to transforming your lognormal data and using a linear model.</w:t>
      </w:r>
    </w:p>
    <w:p w14:paraId="4E2F4131" w14:textId="05E4CE0B" w:rsidR="00865AF1" w:rsidRDefault="00865AF1" w:rsidP="002107AA">
      <w:pPr>
        <w:rPr>
          <w:rFonts w:ascii="Helvetica" w:hAnsi="Helvetica"/>
          <w:sz w:val="22"/>
          <w:szCs w:val="22"/>
        </w:rPr>
      </w:pPr>
    </w:p>
    <w:p w14:paraId="35C13C49" w14:textId="0377CDEA" w:rsidR="00865AF1" w:rsidRDefault="00865AF1" w:rsidP="00865AF1">
      <w:pPr>
        <w:ind w:left="720"/>
        <w:rPr>
          <w:rFonts w:ascii="Helvetica" w:hAnsi="Helvetica"/>
          <w:sz w:val="22"/>
          <w:szCs w:val="22"/>
        </w:rPr>
      </w:pPr>
      <w:r>
        <w:rPr>
          <w:rFonts w:ascii="Helvetica" w:hAnsi="Helvetica"/>
          <w:sz w:val="22"/>
          <w:szCs w:val="22"/>
        </w:rPr>
        <w:t>b. Model goodness of fit versus model selection</w:t>
      </w:r>
      <w:r w:rsidR="004C04D8">
        <w:rPr>
          <w:rFonts w:ascii="Helvetica" w:hAnsi="Helvetica"/>
          <w:sz w:val="22"/>
          <w:szCs w:val="22"/>
        </w:rPr>
        <w:t>.</w:t>
      </w:r>
    </w:p>
    <w:p w14:paraId="3C4935D0" w14:textId="77777777" w:rsidR="004C04D8" w:rsidRDefault="004C04D8" w:rsidP="004C04D8">
      <w:pPr>
        <w:rPr>
          <w:rFonts w:ascii="Helvetica" w:hAnsi="Helvetica"/>
          <w:sz w:val="22"/>
          <w:szCs w:val="22"/>
        </w:rPr>
      </w:pPr>
    </w:p>
    <w:p w14:paraId="371463F2" w14:textId="5DD4D365" w:rsidR="004C04D8" w:rsidRPr="00A21DAA" w:rsidRDefault="004C04D8" w:rsidP="007C088C">
      <w:pPr>
        <w:ind w:left="720"/>
        <w:rPr>
          <w:rFonts w:ascii="Helvetica" w:hAnsi="Helvetica"/>
          <w:sz w:val="22"/>
          <w:szCs w:val="22"/>
        </w:rPr>
      </w:pPr>
      <w:r>
        <w:rPr>
          <w:rFonts w:ascii="Helvetica" w:hAnsi="Helvetica"/>
          <w:sz w:val="22"/>
          <w:szCs w:val="22"/>
        </w:rPr>
        <w:t xml:space="preserve">c. </w:t>
      </w:r>
      <w:r w:rsidR="005040A1">
        <w:rPr>
          <w:rFonts w:ascii="Helvetica" w:hAnsi="Helvetica"/>
          <w:sz w:val="22"/>
          <w:szCs w:val="22"/>
        </w:rPr>
        <w:t xml:space="preserve">Why partial regression plots are important to interpreting a </w:t>
      </w:r>
      <w:r w:rsidR="006F0C2C">
        <w:rPr>
          <w:rFonts w:ascii="Helvetica" w:hAnsi="Helvetica"/>
          <w:sz w:val="22"/>
          <w:szCs w:val="22"/>
        </w:rPr>
        <w:t>multiple regression problem.</w:t>
      </w:r>
    </w:p>
    <w:p w14:paraId="7372C2BE" w14:textId="77777777" w:rsidR="00A516E2" w:rsidRDefault="00A516E2">
      <w:pPr>
        <w:rPr>
          <w:rFonts w:ascii="Helvetica" w:hAnsi="Helvetica"/>
          <w:b/>
          <w:bCs/>
          <w:sz w:val="22"/>
          <w:szCs w:val="22"/>
        </w:rPr>
      </w:pPr>
    </w:p>
    <w:p w14:paraId="2E5FDC37" w14:textId="77777777" w:rsidR="00A516E2" w:rsidRDefault="00A516E2" w:rsidP="00260DCD">
      <w:pPr>
        <w:rPr>
          <w:rFonts w:ascii="Helvetica" w:hAnsi="Helvetica"/>
          <w:b/>
          <w:bCs/>
          <w:sz w:val="22"/>
          <w:szCs w:val="22"/>
        </w:rPr>
      </w:pPr>
    </w:p>
    <w:p w14:paraId="4AD5FCC3" w14:textId="5968D2A8" w:rsidR="007C088C" w:rsidRPr="00260DCD" w:rsidRDefault="007C088C" w:rsidP="007C088C">
      <w:pPr>
        <w:rPr>
          <w:rFonts w:ascii="Helvetica" w:hAnsi="Helvetica"/>
          <w:b/>
          <w:bCs/>
          <w:sz w:val="22"/>
          <w:szCs w:val="22"/>
        </w:rPr>
      </w:pPr>
      <w:r>
        <w:rPr>
          <w:rFonts w:ascii="Helvetica" w:hAnsi="Helvetica"/>
          <w:b/>
          <w:bCs/>
          <w:sz w:val="22"/>
          <w:szCs w:val="22"/>
        </w:rPr>
        <w:t>5. Design (10 pts)</w:t>
      </w:r>
    </w:p>
    <w:p w14:paraId="0E4E928B" w14:textId="77777777" w:rsidR="007C088C" w:rsidRPr="00A21DAA" w:rsidRDefault="007C088C" w:rsidP="007C088C">
      <w:pPr>
        <w:rPr>
          <w:rFonts w:ascii="Helvetica" w:hAnsi="Helvetica"/>
          <w:sz w:val="22"/>
          <w:szCs w:val="22"/>
        </w:rPr>
      </w:pPr>
    </w:p>
    <w:p w14:paraId="77589FD5" w14:textId="77777777" w:rsidR="007C088C" w:rsidRPr="007C088C" w:rsidRDefault="007C088C" w:rsidP="007C088C">
      <w:pPr>
        <w:ind w:left="720"/>
        <w:rPr>
          <w:rFonts w:ascii="Helvetica" w:hAnsi="Helvetica"/>
          <w:sz w:val="22"/>
          <w:szCs w:val="22"/>
        </w:rPr>
      </w:pPr>
      <w:r>
        <w:rPr>
          <w:rFonts w:ascii="Helvetica" w:hAnsi="Helvetica"/>
          <w:sz w:val="22"/>
          <w:szCs w:val="22"/>
        </w:rPr>
        <w:t>This quarter you have learned a number of statistical techniques centered around the general regression framework. Build a flowchart with the techniques we covered. Explain when/why you would use each technique. There are many examples out there, but your task is to design a decision framework with the tools you have learned this quarter (not all of the possible statistical techniques available on the internet). You can do this by hand and upload an image (make sure it is clear) or use a graphical software like PowerPoint or other</w:t>
      </w:r>
    </w:p>
    <w:p w14:paraId="3F35C7B7" w14:textId="1DF89735" w:rsidR="00A516E2" w:rsidRDefault="00A516E2">
      <w:pPr>
        <w:rPr>
          <w:rFonts w:ascii="Helvetica" w:hAnsi="Helvetica"/>
          <w:b/>
          <w:bCs/>
          <w:sz w:val="22"/>
          <w:szCs w:val="22"/>
        </w:rPr>
      </w:pPr>
      <w:r>
        <w:rPr>
          <w:rFonts w:ascii="Helvetica" w:hAnsi="Helvetica"/>
          <w:b/>
          <w:bCs/>
          <w:sz w:val="22"/>
          <w:szCs w:val="22"/>
        </w:rPr>
        <w:br w:type="page"/>
      </w:r>
    </w:p>
    <w:p w14:paraId="19D2AD7E" w14:textId="354D738F" w:rsidR="00260DCD" w:rsidRPr="00260DCD" w:rsidRDefault="007C088C" w:rsidP="00260DCD">
      <w:pPr>
        <w:rPr>
          <w:rFonts w:ascii="Helvetica" w:hAnsi="Helvetica"/>
          <w:b/>
          <w:bCs/>
          <w:sz w:val="22"/>
          <w:szCs w:val="22"/>
        </w:rPr>
      </w:pPr>
      <w:r>
        <w:rPr>
          <w:rFonts w:ascii="Helvetica" w:hAnsi="Helvetica"/>
          <w:b/>
          <w:bCs/>
          <w:sz w:val="22"/>
          <w:szCs w:val="22"/>
        </w:rPr>
        <w:lastRenderedPageBreak/>
        <w:t>6</w:t>
      </w:r>
      <w:r w:rsidR="00260DCD" w:rsidRPr="00260DCD">
        <w:rPr>
          <w:rFonts w:ascii="Helvetica" w:hAnsi="Helvetica"/>
          <w:b/>
          <w:bCs/>
          <w:sz w:val="22"/>
          <w:szCs w:val="22"/>
        </w:rPr>
        <w:t>.</w:t>
      </w:r>
      <w:r w:rsidR="00D6349F">
        <w:rPr>
          <w:rFonts w:ascii="Helvetica" w:hAnsi="Helvetica"/>
          <w:b/>
          <w:bCs/>
          <w:sz w:val="22"/>
          <w:szCs w:val="22"/>
        </w:rPr>
        <w:t xml:space="preserve"> Do</w:t>
      </w:r>
      <w:r w:rsidR="00260DCD" w:rsidRPr="00260DCD">
        <w:rPr>
          <w:rFonts w:ascii="Helvetica" w:hAnsi="Helvetica"/>
          <w:b/>
          <w:bCs/>
          <w:sz w:val="22"/>
          <w:szCs w:val="22"/>
        </w:rPr>
        <w:t xml:space="preserve"> </w:t>
      </w:r>
      <w:r w:rsidR="00DF7F72">
        <w:rPr>
          <w:rFonts w:ascii="Helvetica" w:hAnsi="Helvetica"/>
          <w:b/>
          <w:bCs/>
          <w:sz w:val="22"/>
          <w:szCs w:val="22"/>
        </w:rPr>
        <w:t>(2</w:t>
      </w:r>
      <w:r w:rsidR="004C04D8">
        <w:rPr>
          <w:rFonts w:ascii="Helvetica" w:hAnsi="Helvetica"/>
          <w:b/>
          <w:bCs/>
          <w:sz w:val="22"/>
          <w:szCs w:val="22"/>
        </w:rPr>
        <w:t>0</w:t>
      </w:r>
      <w:r w:rsidR="00DF7F72">
        <w:rPr>
          <w:rFonts w:ascii="Helvetica" w:hAnsi="Helvetica"/>
          <w:b/>
          <w:bCs/>
          <w:sz w:val="22"/>
          <w:szCs w:val="22"/>
        </w:rPr>
        <w:t xml:space="preserve"> pts)</w:t>
      </w:r>
      <w:r w:rsidR="00CE5911" w:rsidRPr="00CE5911">
        <w:t xml:space="preserve"> </w:t>
      </w:r>
    </w:p>
    <w:p w14:paraId="42568939" w14:textId="73414848" w:rsidR="00260DCD" w:rsidRDefault="00260DCD" w:rsidP="00260DCD">
      <w:pPr>
        <w:rPr>
          <w:rFonts w:ascii="Helvetica" w:hAnsi="Helvetica"/>
          <w:sz w:val="22"/>
          <w:szCs w:val="22"/>
        </w:rPr>
      </w:pPr>
    </w:p>
    <w:p w14:paraId="7F77F813" w14:textId="3AF8C54C" w:rsidR="006A7CFF" w:rsidRDefault="006A7CFF" w:rsidP="00D6349F">
      <w:pPr>
        <w:ind w:left="720"/>
        <w:rPr>
          <w:rFonts w:ascii="Helvetica" w:hAnsi="Helvetica"/>
          <w:sz w:val="22"/>
          <w:szCs w:val="22"/>
        </w:rPr>
      </w:pPr>
      <w:r w:rsidRPr="006A7CFF">
        <w:rPr>
          <w:rFonts w:ascii="Helvetica" w:hAnsi="Helvetica"/>
          <w:sz w:val="22"/>
          <w:szCs w:val="22"/>
        </w:rPr>
        <w:t>Suppose you’ve been busily working in the laboratory sectioning abalone shells for the purpose of age determination.</w:t>
      </w:r>
      <w:r>
        <w:rPr>
          <w:rFonts w:ascii="Helvetica" w:hAnsi="Helvetica"/>
          <w:sz w:val="22"/>
          <w:szCs w:val="22"/>
        </w:rPr>
        <w:t xml:space="preserve"> </w:t>
      </w:r>
      <w:r w:rsidRPr="006A7CFF">
        <w:rPr>
          <w:rFonts w:ascii="Helvetica" w:hAnsi="Helvetica"/>
          <w:sz w:val="22"/>
          <w:szCs w:val="22"/>
        </w:rPr>
        <w:t xml:space="preserve">In addition to age information, you’ve also noted the sex of each specimen and </w:t>
      </w:r>
      <w:r w:rsidR="001C3569">
        <w:rPr>
          <w:rFonts w:ascii="Helvetica" w:hAnsi="Helvetica"/>
          <w:sz w:val="22"/>
          <w:szCs w:val="22"/>
        </w:rPr>
        <w:t xml:space="preserve">you have </w:t>
      </w:r>
      <w:r w:rsidRPr="006A7CFF">
        <w:rPr>
          <w:rFonts w:ascii="Helvetica" w:hAnsi="Helvetica"/>
          <w:sz w:val="22"/>
          <w:szCs w:val="22"/>
        </w:rPr>
        <w:t xml:space="preserve">taken several shell </w:t>
      </w:r>
      <w:r w:rsidR="001C3569">
        <w:rPr>
          <w:rFonts w:ascii="Helvetica" w:hAnsi="Helvetica"/>
          <w:sz w:val="22"/>
          <w:szCs w:val="22"/>
        </w:rPr>
        <w:t xml:space="preserve">measurements </w:t>
      </w:r>
      <w:r w:rsidRPr="006A7CFF">
        <w:rPr>
          <w:rFonts w:ascii="Helvetica" w:hAnsi="Helvetica"/>
          <w:sz w:val="22"/>
          <w:szCs w:val="22"/>
        </w:rPr>
        <w:t>(length, diameter, and height) and weight measurements</w:t>
      </w:r>
      <w:r w:rsidR="001C3569">
        <w:rPr>
          <w:rFonts w:ascii="Helvetica" w:hAnsi="Helvetica"/>
          <w:sz w:val="22"/>
          <w:szCs w:val="22"/>
        </w:rPr>
        <w:t xml:space="preserve"> </w:t>
      </w:r>
      <w:r w:rsidR="001C3569" w:rsidRPr="006A7CFF">
        <w:rPr>
          <w:rFonts w:ascii="Helvetica" w:hAnsi="Helvetica"/>
          <w:sz w:val="22"/>
          <w:szCs w:val="22"/>
        </w:rPr>
        <w:t>(whole, shucked, viscera, and shell)</w:t>
      </w:r>
      <w:r w:rsidRPr="006A7CFF">
        <w:rPr>
          <w:rFonts w:ascii="Helvetica" w:hAnsi="Helvetica"/>
          <w:sz w:val="22"/>
          <w:szCs w:val="22"/>
        </w:rPr>
        <w:t>. Ultimately, you would like to develop the best predictive relationship of age as a function of the variables you’ve measured</w:t>
      </w:r>
      <w:r>
        <w:rPr>
          <w:rFonts w:ascii="Helvetica" w:hAnsi="Helvetica"/>
          <w:sz w:val="22"/>
          <w:szCs w:val="22"/>
        </w:rPr>
        <w:t xml:space="preserve">. </w:t>
      </w:r>
      <w:r w:rsidR="001C3569">
        <w:rPr>
          <w:rFonts w:ascii="Helvetica" w:hAnsi="Helvetica"/>
          <w:sz w:val="22"/>
          <w:szCs w:val="22"/>
        </w:rPr>
        <w:t>Because sectioning abalone is tedious and you’d rather be skiing.</w:t>
      </w:r>
    </w:p>
    <w:p w14:paraId="727C11B8" w14:textId="77777777" w:rsidR="006A7CFF" w:rsidRDefault="006A7CFF" w:rsidP="00D6349F">
      <w:pPr>
        <w:ind w:left="720"/>
        <w:rPr>
          <w:rFonts w:ascii="Helvetica" w:hAnsi="Helvetica"/>
          <w:sz w:val="22"/>
          <w:szCs w:val="22"/>
        </w:rPr>
      </w:pPr>
    </w:p>
    <w:p w14:paraId="3120B592" w14:textId="7466E41F" w:rsidR="00A2727B" w:rsidRDefault="00A2727B" w:rsidP="00D6349F">
      <w:pPr>
        <w:ind w:left="720"/>
        <w:rPr>
          <w:rFonts w:ascii="Helvetica" w:hAnsi="Helvetica"/>
          <w:sz w:val="22"/>
          <w:szCs w:val="22"/>
        </w:rPr>
      </w:pPr>
      <w:r>
        <w:rPr>
          <w:rFonts w:ascii="Helvetica" w:hAnsi="Helvetica"/>
          <w:sz w:val="22"/>
          <w:szCs w:val="22"/>
        </w:rPr>
        <w:t xml:space="preserve">Preliminary analysis has shown that </w:t>
      </w:r>
      <w:r w:rsidRPr="00A2727B">
        <w:rPr>
          <w:rFonts w:ascii="Helvetica" w:hAnsi="Helvetica"/>
          <w:b/>
          <w:bCs/>
          <w:sz w:val="22"/>
          <w:szCs w:val="22"/>
        </w:rPr>
        <w:t>shell diameter</w:t>
      </w:r>
      <w:r w:rsidR="007C088C">
        <w:rPr>
          <w:rFonts w:ascii="Helvetica" w:hAnsi="Helvetica"/>
          <w:sz w:val="22"/>
          <w:szCs w:val="22"/>
        </w:rPr>
        <w:t xml:space="preserve">, </w:t>
      </w:r>
      <w:r w:rsidRPr="00A2727B">
        <w:rPr>
          <w:rFonts w:ascii="Helvetica" w:hAnsi="Helvetica"/>
          <w:b/>
          <w:bCs/>
          <w:sz w:val="22"/>
          <w:szCs w:val="22"/>
        </w:rPr>
        <w:t>shell weight</w:t>
      </w:r>
      <w:r w:rsidR="007C088C">
        <w:rPr>
          <w:rFonts w:ascii="Helvetica" w:hAnsi="Helvetica"/>
          <w:b/>
          <w:bCs/>
          <w:sz w:val="22"/>
          <w:szCs w:val="22"/>
        </w:rPr>
        <w:t>,</w:t>
      </w:r>
      <w:r>
        <w:rPr>
          <w:rFonts w:ascii="Helvetica" w:hAnsi="Helvetica"/>
          <w:sz w:val="22"/>
          <w:szCs w:val="22"/>
        </w:rPr>
        <w:t xml:space="preserve"> and </w:t>
      </w:r>
      <w:r w:rsidRPr="00A2727B">
        <w:rPr>
          <w:rFonts w:ascii="Helvetica" w:hAnsi="Helvetica"/>
          <w:b/>
          <w:bCs/>
          <w:sz w:val="22"/>
          <w:szCs w:val="22"/>
        </w:rPr>
        <w:t>shucked weight</w:t>
      </w:r>
      <w:r>
        <w:rPr>
          <w:rFonts w:ascii="Helvetica" w:hAnsi="Helvetica"/>
          <w:sz w:val="22"/>
          <w:szCs w:val="22"/>
        </w:rPr>
        <w:t xml:space="preserve"> are promising indicators. </w:t>
      </w:r>
      <w:r w:rsidR="006A7CFF">
        <w:rPr>
          <w:rFonts w:ascii="Helvetica" w:hAnsi="Helvetica"/>
          <w:sz w:val="22"/>
          <w:szCs w:val="22"/>
        </w:rPr>
        <w:t>F</w:t>
      </w:r>
      <w:r w:rsidR="006A7CFF" w:rsidRPr="006A7CFF">
        <w:rPr>
          <w:rFonts w:ascii="Helvetica" w:hAnsi="Helvetica"/>
          <w:sz w:val="22"/>
          <w:szCs w:val="22"/>
        </w:rPr>
        <w:t xml:space="preserve">ormulate a candidate set of linear model parameterizations (designed to predict abalone age) involving combinations of the </w:t>
      </w:r>
      <w:r>
        <w:rPr>
          <w:rFonts w:ascii="Helvetica" w:hAnsi="Helvetica"/>
          <w:sz w:val="22"/>
          <w:szCs w:val="22"/>
        </w:rPr>
        <w:t xml:space="preserve">three </w:t>
      </w:r>
      <w:r w:rsidR="006A7CFF" w:rsidRPr="006A7CFF">
        <w:rPr>
          <w:rFonts w:ascii="Helvetica" w:hAnsi="Helvetica"/>
          <w:sz w:val="22"/>
          <w:szCs w:val="22"/>
        </w:rPr>
        <w:t>variable</w:t>
      </w:r>
      <w:r w:rsidR="00FA679F">
        <w:rPr>
          <w:rFonts w:ascii="Helvetica" w:hAnsi="Helvetica"/>
          <w:sz w:val="22"/>
          <w:szCs w:val="22"/>
        </w:rPr>
        <w:t>s</w:t>
      </w:r>
      <w:r w:rsidR="00837CDE">
        <w:rPr>
          <w:rFonts w:ascii="Helvetica" w:hAnsi="Helvetica"/>
          <w:sz w:val="22"/>
          <w:szCs w:val="22"/>
        </w:rPr>
        <w:t>;</w:t>
      </w:r>
      <w:r w:rsidR="001C3569">
        <w:rPr>
          <w:rFonts w:ascii="Helvetica" w:hAnsi="Helvetica"/>
          <w:sz w:val="22"/>
          <w:szCs w:val="22"/>
        </w:rPr>
        <w:t xml:space="preserve"> </w:t>
      </w:r>
      <w:r>
        <w:rPr>
          <w:rFonts w:ascii="Helvetica" w:hAnsi="Helvetica"/>
          <w:sz w:val="22"/>
          <w:szCs w:val="22"/>
        </w:rPr>
        <w:t xml:space="preserve">also include </w:t>
      </w:r>
      <w:r w:rsidR="001C3569">
        <w:rPr>
          <w:rFonts w:ascii="Helvetica" w:hAnsi="Helvetica"/>
          <w:sz w:val="22"/>
          <w:szCs w:val="22"/>
        </w:rPr>
        <w:t>t</w:t>
      </w:r>
      <w:r w:rsidR="006A7CFF" w:rsidRPr="006A7CFF">
        <w:rPr>
          <w:rFonts w:ascii="Helvetica" w:hAnsi="Helvetica"/>
          <w:sz w:val="22"/>
          <w:szCs w:val="22"/>
        </w:rPr>
        <w:t xml:space="preserve">he </w:t>
      </w:r>
      <w:r w:rsidR="006A7CFF" w:rsidRPr="00A2727B">
        <w:rPr>
          <w:rFonts w:ascii="Helvetica" w:hAnsi="Helvetica"/>
          <w:b/>
          <w:bCs/>
          <w:sz w:val="22"/>
          <w:szCs w:val="22"/>
        </w:rPr>
        <w:t>categorical sex variable</w:t>
      </w:r>
      <w:r>
        <w:rPr>
          <w:rFonts w:ascii="Helvetica" w:hAnsi="Helvetica"/>
          <w:sz w:val="22"/>
          <w:szCs w:val="22"/>
        </w:rPr>
        <w:t>, as gonad may make a difference in the relationship between weight and age</w:t>
      </w:r>
      <w:r w:rsidR="006A7CFF" w:rsidRPr="006A7CFF">
        <w:rPr>
          <w:rFonts w:ascii="Helvetica" w:hAnsi="Helvetica"/>
          <w:sz w:val="22"/>
          <w:szCs w:val="22"/>
        </w:rPr>
        <w:t>.</w:t>
      </w:r>
      <w:r w:rsidR="006A7CFF">
        <w:rPr>
          <w:rFonts w:ascii="Helvetica" w:hAnsi="Helvetica"/>
          <w:sz w:val="22"/>
          <w:szCs w:val="22"/>
        </w:rPr>
        <w:t xml:space="preserve"> </w:t>
      </w:r>
      <w:r w:rsidR="007C088C">
        <w:rPr>
          <w:rFonts w:ascii="Helvetica" w:hAnsi="Helvetica"/>
          <w:sz w:val="22"/>
          <w:szCs w:val="22"/>
        </w:rPr>
        <w:t>Do not fit any interactions, even though you might suspect sex and shucked weight have a potential interaction based on the previous info (here, main effects only).</w:t>
      </w:r>
    </w:p>
    <w:p w14:paraId="5D05AE78" w14:textId="77777777" w:rsidR="00A2727B" w:rsidRDefault="00A2727B" w:rsidP="00D6349F">
      <w:pPr>
        <w:ind w:left="720"/>
        <w:rPr>
          <w:rFonts w:ascii="Helvetica" w:hAnsi="Helvetica"/>
          <w:sz w:val="22"/>
          <w:szCs w:val="22"/>
        </w:rPr>
      </w:pPr>
    </w:p>
    <w:p w14:paraId="2238B150" w14:textId="71567929" w:rsidR="001C3569" w:rsidRDefault="001C3569" w:rsidP="007C088C">
      <w:pPr>
        <w:ind w:left="1440"/>
        <w:rPr>
          <w:rFonts w:ascii="Helvetica" w:hAnsi="Helvetica"/>
          <w:sz w:val="22"/>
          <w:szCs w:val="22"/>
        </w:rPr>
      </w:pPr>
      <w:r>
        <w:rPr>
          <w:rFonts w:ascii="Helvetica" w:hAnsi="Helvetica"/>
          <w:sz w:val="22"/>
          <w:szCs w:val="22"/>
        </w:rPr>
        <w:t xml:space="preserve">Assess </w:t>
      </w:r>
      <w:r w:rsidR="007C088C">
        <w:rPr>
          <w:rFonts w:ascii="Helvetica" w:hAnsi="Helvetica"/>
          <w:sz w:val="22"/>
          <w:szCs w:val="22"/>
        </w:rPr>
        <w:t xml:space="preserve">the input data and </w:t>
      </w:r>
      <w:r>
        <w:rPr>
          <w:rFonts w:ascii="Helvetica" w:hAnsi="Helvetica"/>
          <w:sz w:val="22"/>
          <w:szCs w:val="22"/>
        </w:rPr>
        <w:t xml:space="preserve">assumptions of </w:t>
      </w:r>
      <w:r w:rsidR="007C088C">
        <w:rPr>
          <w:rFonts w:ascii="Helvetica" w:hAnsi="Helvetica"/>
          <w:sz w:val="22"/>
          <w:szCs w:val="22"/>
        </w:rPr>
        <w:t>your modeling framework</w:t>
      </w:r>
      <w:r>
        <w:rPr>
          <w:rFonts w:ascii="Helvetica" w:hAnsi="Helvetica"/>
          <w:sz w:val="22"/>
          <w:szCs w:val="22"/>
        </w:rPr>
        <w:t xml:space="preserve"> with standard</w:t>
      </w:r>
      <w:r w:rsidR="007C088C">
        <w:rPr>
          <w:rFonts w:ascii="Helvetica" w:hAnsi="Helvetica"/>
          <w:sz w:val="22"/>
          <w:szCs w:val="22"/>
        </w:rPr>
        <w:t xml:space="preserve"> t</w:t>
      </w:r>
      <w:r>
        <w:rPr>
          <w:rFonts w:ascii="Helvetica" w:hAnsi="Helvetica"/>
          <w:sz w:val="22"/>
          <w:szCs w:val="22"/>
        </w:rPr>
        <w:t>echniques</w:t>
      </w:r>
      <w:r w:rsidR="007C088C">
        <w:rPr>
          <w:rFonts w:ascii="Helvetica" w:hAnsi="Helvetica"/>
          <w:sz w:val="22"/>
          <w:szCs w:val="22"/>
        </w:rPr>
        <w:t xml:space="preserve">. </w:t>
      </w:r>
    </w:p>
    <w:p w14:paraId="77620DEE" w14:textId="77777777" w:rsidR="001C3569" w:rsidRDefault="001C3569" w:rsidP="007C088C">
      <w:pPr>
        <w:ind w:left="1440"/>
        <w:rPr>
          <w:rFonts w:ascii="Helvetica" w:hAnsi="Helvetica"/>
          <w:sz w:val="22"/>
          <w:szCs w:val="22"/>
        </w:rPr>
      </w:pPr>
    </w:p>
    <w:p w14:paraId="44FA4A37" w14:textId="4C08E5C3" w:rsidR="007C088C" w:rsidRDefault="006A7CFF" w:rsidP="007C088C">
      <w:pPr>
        <w:ind w:left="1440"/>
        <w:rPr>
          <w:rFonts w:ascii="Helvetica" w:hAnsi="Helvetica"/>
          <w:sz w:val="22"/>
          <w:szCs w:val="22"/>
        </w:rPr>
      </w:pPr>
      <w:r w:rsidRPr="006A7CFF">
        <w:rPr>
          <w:rFonts w:ascii="Helvetica" w:hAnsi="Helvetica"/>
          <w:sz w:val="22"/>
          <w:szCs w:val="22"/>
        </w:rPr>
        <w:t xml:space="preserve">Write out the </w:t>
      </w:r>
      <w:r w:rsidR="007C088C">
        <w:rPr>
          <w:rFonts w:ascii="Helvetica" w:hAnsi="Helvetica"/>
          <w:sz w:val="22"/>
          <w:szCs w:val="22"/>
        </w:rPr>
        <w:t xml:space="preserve">candidate </w:t>
      </w:r>
      <w:r w:rsidRPr="006A7CFF">
        <w:rPr>
          <w:rFonts w:ascii="Helvetica" w:hAnsi="Helvetica"/>
          <w:sz w:val="22"/>
          <w:szCs w:val="22"/>
        </w:rPr>
        <w:t xml:space="preserve">models, fit them to the data, and use model selection to discriminate among the parameterizations. </w:t>
      </w:r>
    </w:p>
    <w:p w14:paraId="384C3725" w14:textId="77777777" w:rsidR="007C088C" w:rsidRDefault="007C088C" w:rsidP="007C088C">
      <w:pPr>
        <w:ind w:left="1440"/>
        <w:rPr>
          <w:rFonts w:ascii="Helvetica" w:hAnsi="Helvetica"/>
          <w:sz w:val="22"/>
          <w:szCs w:val="22"/>
        </w:rPr>
      </w:pPr>
    </w:p>
    <w:p w14:paraId="12FA9F32" w14:textId="10BFCEA5" w:rsidR="007C088C" w:rsidRDefault="006A7CFF" w:rsidP="007C088C">
      <w:pPr>
        <w:ind w:left="1440"/>
        <w:rPr>
          <w:rFonts w:ascii="Helvetica" w:hAnsi="Helvetica"/>
          <w:sz w:val="22"/>
          <w:szCs w:val="22"/>
        </w:rPr>
      </w:pPr>
      <w:r w:rsidRPr="006A7CFF">
        <w:rPr>
          <w:rFonts w:ascii="Helvetica" w:hAnsi="Helvetica"/>
          <w:sz w:val="22"/>
          <w:szCs w:val="22"/>
        </w:rPr>
        <w:t>Report your AIC</w:t>
      </w:r>
      <w:r w:rsidR="007C088C">
        <w:rPr>
          <w:rFonts w:ascii="Helvetica" w:hAnsi="Helvetica"/>
          <w:sz w:val="22"/>
          <w:szCs w:val="22"/>
        </w:rPr>
        <w:t>s</w:t>
      </w:r>
      <w:r w:rsidRPr="006A7CFF">
        <w:rPr>
          <w:rFonts w:ascii="Helvetica" w:hAnsi="Helvetica"/>
          <w:sz w:val="22"/>
          <w:szCs w:val="22"/>
        </w:rPr>
        <w:t xml:space="preserve"> and associated results in table form</w:t>
      </w:r>
      <w:r w:rsidR="007C088C">
        <w:rPr>
          <w:rFonts w:ascii="Helvetica" w:hAnsi="Helvetica"/>
          <w:sz w:val="22"/>
          <w:szCs w:val="22"/>
        </w:rPr>
        <w:t xml:space="preserve"> to demonstrate how you selected a best fitting model.</w:t>
      </w:r>
    </w:p>
    <w:p w14:paraId="5A32D47B" w14:textId="77777777" w:rsidR="007C088C" w:rsidRDefault="007C088C" w:rsidP="007C088C">
      <w:pPr>
        <w:ind w:left="1440"/>
        <w:rPr>
          <w:rFonts w:ascii="Helvetica" w:hAnsi="Helvetica"/>
          <w:sz w:val="22"/>
          <w:szCs w:val="22"/>
        </w:rPr>
      </w:pPr>
    </w:p>
    <w:p w14:paraId="381C6462" w14:textId="77777777" w:rsidR="007C088C" w:rsidRDefault="007C088C" w:rsidP="007C088C">
      <w:pPr>
        <w:ind w:left="1440"/>
        <w:rPr>
          <w:rFonts w:ascii="Helvetica" w:hAnsi="Helvetica"/>
          <w:sz w:val="22"/>
          <w:szCs w:val="22"/>
        </w:rPr>
      </w:pPr>
      <w:r>
        <w:rPr>
          <w:rFonts w:ascii="Helvetica" w:hAnsi="Helvetica"/>
          <w:sz w:val="22"/>
          <w:szCs w:val="22"/>
        </w:rPr>
        <w:t>Assess your best fitting model for violation of assumptions and r</w:t>
      </w:r>
      <w:r w:rsidR="006A7CFF" w:rsidRPr="006A7CFF">
        <w:rPr>
          <w:rFonts w:ascii="Helvetica" w:hAnsi="Helvetica"/>
          <w:sz w:val="22"/>
          <w:szCs w:val="22"/>
        </w:rPr>
        <w:t>eport the parameter estimates</w:t>
      </w:r>
      <w:r>
        <w:rPr>
          <w:rFonts w:ascii="Helvetica" w:hAnsi="Helvetica"/>
          <w:sz w:val="22"/>
          <w:szCs w:val="22"/>
        </w:rPr>
        <w:t xml:space="preserve">, </w:t>
      </w:r>
      <w:r w:rsidR="006A7CFF" w:rsidRPr="006A7CFF">
        <w:rPr>
          <w:rFonts w:ascii="Helvetica" w:hAnsi="Helvetica"/>
          <w:sz w:val="22"/>
          <w:szCs w:val="22"/>
        </w:rPr>
        <w:t>standard errors</w:t>
      </w:r>
      <w:r>
        <w:rPr>
          <w:rFonts w:ascii="Helvetica" w:hAnsi="Helvetica"/>
          <w:sz w:val="22"/>
          <w:szCs w:val="22"/>
        </w:rPr>
        <w:t>, and relevant statistics</w:t>
      </w:r>
      <w:r w:rsidR="006A7CFF" w:rsidRPr="006A7CFF">
        <w:rPr>
          <w:rFonts w:ascii="Helvetica" w:hAnsi="Helvetica"/>
          <w:sz w:val="22"/>
          <w:szCs w:val="22"/>
        </w:rPr>
        <w:t xml:space="preserve"> associated with the best fitting model(s).</w:t>
      </w:r>
      <w:r w:rsidR="006A7CFF">
        <w:rPr>
          <w:rFonts w:ascii="Helvetica" w:hAnsi="Helvetica"/>
          <w:sz w:val="22"/>
          <w:szCs w:val="22"/>
        </w:rPr>
        <w:t xml:space="preserve"> </w:t>
      </w:r>
    </w:p>
    <w:p w14:paraId="29EF3119" w14:textId="77777777" w:rsidR="007C088C" w:rsidRDefault="007C088C" w:rsidP="007C088C">
      <w:pPr>
        <w:ind w:left="1440"/>
        <w:rPr>
          <w:rFonts w:ascii="Helvetica" w:hAnsi="Helvetica"/>
          <w:sz w:val="22"/>
          <w:szCs w:val="22"/>
        </w:rPr>
      </w:pPr>
    </w:p>
    <w:p w14:paraId="2A7EECD1" w14:textId="3443D92C" w:rsidR="006A7CFF" w:rsidRDefault="006A7CFF" w:rsidP="007C088C">
      <w:pPr>
        <w:ind w:left="1440"/>
        <w:rPr>
          <w:rFonts w:ascii="Helvetica" w:hAnsi="Helvetica"/>
          <w:sz w:val="22"/>
          <w:szCs w:val="22"/>
        </w:rPr>
      </w:pPr>
      <w:r w:rsidRPr="006A7CFF">
        <w:rPr>
          <w:rFonts w:ascii="Helvetica" w:hAnsi="Helvetica"/>
          <w:sz w:val="22"/>
          <w:szCs w:val="22"/>
        </w:rPr>
        <w:t xml:space="preserve">Make a </w:t>
      </w:r>
      <w:r w:rsidR="007C088C">
        <w:rPr>
          <w:rFonts w:ascii="Helvetica" w:hAnsi="Helvetica"/>
          <w:sz w:val="22"/>
          <w:szCs w:val="22"/>
        </w:rPr>
        <w:t xml:space="preserve">concluding </w:t>
      </w:r>
      <w:r w:rsidRPr="006A7CFF">
        <w:rPr>
          <w:rFonts w:ascii="Helvetica" w:hAnsi="Helvetica"/>
          <w:sz w:val="22"/>
          <w:szCs w:val="22"/>
        </w:rPr>
        <w:t>statement about your results.</w:t>
      </w:r>
    </w:p>
    <w:p w14:paraId="63DD065A" w14:textId="31499EAF" w:rsidR="001C3569" w:rsidRDefault="001C3569" w:rsidP="00D6349F">
      <w:pPr>
        <w:ind w:left="720"/>
        <w:rPr>
          <w:rFonts w:ascii="Helvetica" w:hAnsi="Helvetica"/>
          <w:sz w:val="22"/>
          <w:szCs w:val="22"/>
        </w:rPr>
      </w:pPr>
    </w:p>
    <w:p w14:paraId="7059804E" w14:textId="58F5F7D6" w:rsidR="001C3569" w:rsidRPr="001C3569" w:rsidRDefault="001C3569" w:rsidP="00D6349F">
      <w:pPr>
        <w:ind w:left="720"/>
        <w:rPr>
          <w:rFonts w:ascii="Helvetica" w:hAnsi="Helvetica"/>
          <w:i/>
          <w:iCs/>
          <w:sz w:val="22"/>
          <w:szCs w:val="22"/>
        </w:rPr>
      </w:pPr>
      <w:r>
        <w:rPr>
          <w:rFonts w:ascii="Helvetica" w:hAnsi="Helvetica"/>
          <w:sz w:val="22"/>
          <w:szCs w:val="22"/>
        </w:rPr>
        <w:t>Data</w:t>
      </w:r>
      <w:r w:rsidRPr="006A7CFF">
        <w:rPr>
          <w:rFonts w:ascii="Helvetica" w:hAnsi="Helvetica"/>
          <w:sz w:val="22"/>
          <w:szCs w:val="22"/>
        </w:rPr>
        <w:t xml:space="preserve"> file: </w:t>
      </w:r>
      <w:r w:rsidRPr="001C3569">
        <w:rPr>
          <w:rFonts w:ascii="Helvetica" w:hAnsi="Helvetica"/>
          <w:i/>
          <w:iCs/>
          <w:sz w:val="22"/>
          <w:szCs w:val="22"/>
        </w:rPr>
        <w:t>abalone</w:t>
      </w:r>
      <w:r w:rsidR="007C088C">
        <w:rPr>
          <w:rFonts w:ascii="Helvetica" w:hAnsi="Helvetica"/>
          <w:i/>
          <w:iCs/>
          <w:sz w:val="22"/>
          <w:szCs w:val="22"/>
        </w:rPr>
        <w:t>2</w:t>
      </w:r>
      <w:r w:rsidRPr="001C3569">
        <w:rPr>
          <w:rFonts w:ascii="Helvetica" w:hAnsi="Helvetica"/>
          <w:i/>
          <w:iCs/>
          <w:sz w:val="22"/>
          <w:szCs w:val="22"/>
        </w:rPr>
        <w:t>.csv</w:t>
      </w:r>
    </w:p>
    <w:p w14:paraId="688B7C6E" w14:textId="77777777" w:rsidR="006A7CFF" w:rsidRDefault="006A7CFF" w:rsidP="00260DCD">
      <w:pPr>
        <w:rPr>
          <w:rFonts w:ascii="Helvetica" w:hAnsi="Helvetica"/>
          <w:sz w:val="22"/>
          <w:szCs w:val="22"/>
        </w:rPr>
      </w:pPr>
    </w:p>
    <w:p w14:paraId="2643EFF9" w14:textId="496BD777" w:rsidR="00DF652E" w:rsidRPr="00A21DAA" w:rsidRDefault="00DF652E" w:rsidP="00260DCD">
      <w:pPr>
        <w:rPr>
          <w:rFonts w:ascii="Helvetica" w:hAnsi="Helvetica"/>
          <w:sz w:val="22"/>
          <w:szCs w:val="22"/>
        </w:rPr>
      </w:pPr>
    </w:p>
    <w:p w14:paraId="21201697" w14:textId="033447A9" w:rsidR="00260DCD" w:rsidRPr="006A7CFF" w:rsidRDefault="006A7CFF" w:rsidP="00D6349F">
      <w:pPr>
        <w:ind w:left="720"/>
        <w:rPr>
          <w:rFonts w:ascii="Helvetica" w:hAnsi="Helvetica"/>
          <w:sz w:val="22"/>
          <w:szCs w:val="22"/>
        </w:rPr>
      </w:pPr>
      <w:r w:rsidRPr="006A7CFF">
        <w:rPr>
          <w:rFonts w:ascii="Helvetica" w:hAnsi="Helvetica"/>
          <w:sz w:val="22"/>
          <w:szCs w:val="22"/>
        </w:rPr>
        <w:t xml:space="preserve">+5 </w:t>
      </w:r>
    </w:p>
    <w:p w14:paraId="07ADC1D7" w14:textId="10546072" w:rsidR="006A7CFF" w:rsidRPr="006A7CFF" w:rsidRDefault="006A7CFF" w:rsidP="00D6349F">
      <w:pPr>
        <w:ind w:left="720"/>
        <w:rPr>
          <w:rFonts w:ascii="Helvetica" w:hAnsi="Helvetica"/>
          <w:sz w:val="22"/>
          <w:szCs w:val="22"/>
        </w:rPr>
      </w:pPr>
      <w:r w:rsidRPr="006A7CFF">
        <w:rPr>
          <w:rFonts w:ascii="Helvetica" w:hAnsi="Helvetica"/>
          <w:sz w:val="22"/>
          <w:szCs w:val="22"/>
        </w:rPr>
        <w:t>Make a plot showing your model predictions</w:t>
      </w:r>
      <w:r w:rsidR="001C3569">
        <w:rPr>
          <w:rFonts w:ascii="Helvetica" w:hAnsi="Helvetica"/>
          <w:sz w:val="22"/>
          <w:szCs w:val="22"/>
        </w:rPr>
        <w:t xml:space="preserve"> with a caption that describes what your plot depicts.</w:t>
      </w:r>
      <w:r w:rsidR="006B21C8">
        <w:rPr>
          <w:rFonts w:ascii="Helvetica" w:hAnsi="Helvetica"/>
          <w:sz w:val="22"/>
          <w:szCs w:val="22"/>
        </w:rPr>
        <w:t xml:space="preserve"> Predictions must be estimated using the </w:t>
      </w:r>
      <w:proofErr w:type="gramStart"/>
      <w:r w:rsidR="006B21C8" w:rsidRPr="001A5D13">
        <w:rPr>
          <w:rFonts w:ascii="Courier New" w:hAnsi="Courier New" w:cs="Courier New"/>
          <w:sz w:val="22"/>
          <w:szCs w:val="22"/>
        </w:rPr>
        <w:t>predict(</w:t>
      </w:r>
      <w:proofErr w:type="gramEnd"/>
      <w:r w:rsidR="006B21C8" w:rsidRPr="001A5D13">
        <w:rPr>
          <w:rFonts w:ascii="Courier New" w:hAnsi="Courier New" w:cs="Courier New"/>
          <w:sz w:val="22"/>
          <w:szCs w:val="22"/>
        </w:rPr>
        <w:t>)</w:t>
      </w:r>
      <w:r w:rsidR="006B21C8">
        <w:rPr>
          <w:rFonts w:ascii="Helvetica" w:hAnsi="Helvetica"/>
          <w:sz w:val="22"/>
          <w:szCs w:val="22"/>
        </w:rPr>
        <w:t xml:space="preserve"> function. </w:t>
      </w:r>
      <w:r w:rsidR="001A5D13">
        <w:rPr>
          <w:rFonts w:ascii="Helvetica" w:hAnsi="Helvetica"/>
          <w:sz w:val="22"/>
          <w:szCs w:val="22"/>
        </w:rPr>
        <w:t xml:space="preserve">Credit will not be given for using </w:t>
      </w:r>
      <w:proofErr w:type="spellStart"/>
      <w:r w:rsidR="001A5D13" w:rsidRPr="001A5D13">
        <w:rPr>
          <w:rFonts w:ascii="Courier New" w:hAnsi="Courier New" w:cs="Courier New"/>
          <w:sz w:val="22"/>
          <w:szCs w:val="22"/>
        </w:rPr>
        <w:t>geom_</w:t>
      </w:r>
      <w:proofErr w:type="gramStart"/>
      <w:r w:rsidR="001A5D13" w:rsidRPr="001A5D13">
        <w:rPr>
          <w:rFonts w:ascii="Courier New" w:hAnsi="Courier New" w:cs="Courier New"/>
          <w:sz w:val="22"/>
          <w:szCs w:val="22"/>
        </w:rPr>
        <w:t>smooth</w:t>
      </w:r>
      <w:proofErr w:type="spellEnd"/>
      <w:r w:rsidR="001A5D13" w:rsidRPr="001A5D13">
        <w:rPr>
          <w:rFonts w:ascii="Courier New" w:hAnsi="Courier New" w:cs="Courier New"/>
          <w:sz w:val="22"/>
          <w:szCs w:val="22"/>
        </w:rPr>
        <w:t>(</w:t>
      </w:r>
      <w:proofErr w:type="gramEnd"/>
      <w:r w:rsidR="001A5D13" w:rsidRPr="001A5D13">
        <w:rPr>
          <w:rFonts w:ascii="Courier New" w:hAnsi="Courier New" w:cs="Courier New"/>
          <w:sz w:val="22"/>
          <w:szCs w:val="22"/>
        </w:rPr>
        <w:t>)</w:t>
      </w:r>
      <w:r w:rsidR="001A5D13">
        <w:rPr>
          <w:rFonts w:ascii="Helvetica" w:hAnsi="Helvetica"/>
          <w:sz w:val="22"/>
          <w:szCs w:val="22"/>
        </w:rPr>
        <w:t xml:space="preserve"> in </w:t>
      </w:r>
      <w:proofErr w:type="spellStart"/>
      <w:r w:rsidR="001A5D13" w:rsidRPr="001A5D13">
        <w:rPr>
          <w:rFonts w:ascii="Courier New" w:hAnsi="Courier New" w:cs="Courier New"/>
          <w:sz w:val="22"/>
          <w:szCs w:val="22"/>
        </w:rPr>
        <w:t>ggplot</w:t>
      </w:r>
      <w:proofErr w:type="spellEnd"/>
      <w:r w:rsidR="001A5D13" w:rsidRPr="001A5D13">
        <w:rPr>
          <w:rFonts w:ascii="Courier New" w:hAnsi="Courier New" w:cs="Courier New"/>
          <w:sz w:val="22"/>
          <w:szCs w:val="22"/>
        </w:rPr>
        <w:t>()</w:t>
      </w:r>
      <w:r w:rsidR="001A5D13">
        <w:rPr>
          <w:rFonts w:ascii="Helvetica" w:hAnsi="Helvetica"/>
          <w:sz w:val="22"/>
          <w:szCs w:val="22"/>
        </w:rPr>
        <w:t xml:space="preserve"> unless you have modified this function to plot your model fit (e.g., no “method=</w:t>
      </w:r>
      <w:proofErr w:type="spellStart"/>
      <w:r w:rsidR="001A5D13">
        <w:rPr>
          <w:rFonts w:ascii="Helvetica" w:hAnsi="Helvetica"/>
          <w:sz w:val="22"/>
          <w:szCs w:val="22"/>
        </w:rPr>
        <w:t>lm</w:t>
      </w:r>
      <w:proofErr w:type="spellEnd"/>
      <w:r w:rsidR="001A5D13">
        <w:rPr>
          <w:rFonts w:ascii="Helvetica" w:hAnsi="Helvetica"/>
          <w:sz w:val="22"/>
          <w:szCs w:val="22"/>
        </w:rPr>
        <w:t>” or the default loess, unless you can clearly justify why this would be a true representation of your model).</w:t>
      </w:r>
    </w:p>
    <w:p w14:paraId="5465BB10" w14:textId="77777777" w:rsidR="00260DCD" w:rsidRDefault="00260DCD">
      <w:pPr>
        <w:rPr>
          <w:rFonts w:ascii="Helvetica" w:hAnsi="Helvetica"/>
          <w:b/>
          <w:bCs/>
          <w:sz w:val="22"/>
          <w:szCs w:val="22"/>
        </w:rPr>
      </w:pPr>
    </w:p>
    <w:p w14:paraId="11F6CC9C" w14:textId="77777777" w:rsidR="001C3569" w:rsidRDefault="001C3569">
      <w:pPr>
        <w:rPr>
          <w:rFonts w:ascii="Helvetica" w:hAnsi="Helvetica"/>
          <w:b/>
          <w:bCs/>
        </w:rPr>
      </w:pPr>
    </w:p>
    <w:p w14:paraId="117455FD" w14:textId="263D1FB9" w:rsidR="00DF7F72" w:rsidRPr="00F10685" w:rsidRDefault="00DF7F72">
      <w:pPr>
        <w:rPr>
          <w:rFonts w:ascii="Helvetica" w:hAnsi="Helvetica"/>
          <w:b/>
          <w:bCs/>
          <w:sz w:val="22"/>
          <w:szCs w:val="22"/>
        </w:rPr>
      </w:pPr>
      <w:r w:rsidRPr="00F10685">
        <w:rPr>
          <w:rFonts w:ascii="Helvetica" w:hAnsi="Helvetica"/>
          <w:b/>
          <w:bCs/>
          <w:sz w:val="22"/>
          <w:szCs w:val="22"/>
        </w:rPr>
        <w:t>Assessment (1 pt each)</w:t>
      </w:r>
    </w:p>
    <w:p w14:paraId="2B050F62" w14:textId="3D08B0D3" w:rsidR="00DF7F72" w:rsidRPr="00D6349F" w:rsidRDefault="00DF7F72">
      <w:pPr>
        <w:rPr>
          <w:rFonts w:ascii="Helvetica" w:hAnsi="Helvetica"/>
          <w:sz w:val="22"/>
          <w:szCs w:val="22"/>
        </w:rPr>
      </w:pPr>
      <w:r w:rsidRPr="00D6349F">
        <w:rPr>
          <w:rFonts w:ascii="Helvetica" w:hAnsi="Helvetica"/>
          <w:sz w:val="22"/>
          <w:szCs w:val="22"/>
        </w:rPr>
        <w:t>How long did it take you to do this exam?</w:t>
      </w:r>
    </w:p>
    <w:p w14:paraId="00CEDD1A" w14:textId="0802E2DC" w:rsidR="007C088C" w:rsidRPr="00D6349F" w:rsidRDefault="00DF7F72">
      <w:pPr>
        <w:rPr>
          <w:rFonts w:ascii="Helvetica" w:hAnsi="Helvetica"/>
          <w:sz w:val="22"/>
          <w:szCs w:val="22"/>
        </w:rPr>
      </w:pPr>
      <w:r w:rsidRPr="00D6349F">
        <w:rPr>
          <w:rFonts w:ascii="Helvetica" w:hAnsi="Helvetica"/>
          <w:sz w:val="22"/>
          <w:szCs w:val="22"/>
        </w:rPr>
        <w:t>How fair do you think this exam was (1-5, 5 being fair)?</w:t>
      </w:r>
    </w:p>
    <w:p w14:paraId="1F75819E" w14:textId="5EC71A9C" w:rsidR="00DF7F72" w:rsidRDefault="004C04D8">
      <w:pPr>
        <w:rPr>
          <w:rFonts w:ascii="Helvetica" w:hAnsi="Helvetica"/>
          <w:sz w:val="22"/>
          <w:szCs w:val="22"/>
        </w:rPr>
      </w:pPr>
      <w:r w:rsidRPr="00D6349F">
        <w:rPr>
          <w:rFonts w:ascii="Helvetica" w:hAnsi="Helvetica"/>
          <w:sz w:val="22"/>
          <w:szCs w:val="22"/>
        </w:rPr>
        <w:t>Looking back over the course, what do you wish we had covered in class better?</w:t>
      </w:r>
    </w:p>
    <w:p w14:paraId="2DF9D045" w14:textId="20E802CB" w:rsidR="00D6349F" w:rsidRPr="00D6349F" w:rsidRDefault="006B21C8">
      <w:pPr>
        <w:rPr>
          <w:rFonts w:ascii="Helvetica" w:hAnsi="Helvetica"/>
          <w:sz w:val="22"/>
          <w:szCs w:val="22"/>
        </w:rPr>
      </w:pPr>
      <w:r>
        <w:rPr>
          <w:rFonts w:ascii="Helvetica" w:hAnsi="Helvetica"/>
          <w:sz w:val="22"/>
          <w:szCs w:val="22"/>
        </w:rPr>
        <w:t>What is the most important thing you learned this quarter?</w:t>
      </w:r>
    </w:p>
    <w:sectPr w:rsidR="00D6349F" w:rsidRPr="00D6349F" w:rsidSect="00E24F0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F2709" w14:textId="77777777" w:rsidR="008B6A3E" w:rsidRDefault="008B6A3E" w:rsidP="002107AA">
      <w:r>
        <w:separator/>
      </w:r>
    </w:p>
  </w:endnote>
  <w:endnote w:type="continuationSeparator" w:id="0">
    <w:p w14:paraId="23076F2A" w14:textId="77777777" w:rsidR="008B6A3E" w:rsidRDefault="008B6A3E" w:rsidP="0021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7724133"/>
      <w:docPartObj>
        <w:docPartGallery w:val="Page Numbers (Bottom of Page)"/>
        <w:docPartUnique/>
      </w:docPartObj>
    </w:sdtPr>
    <w:sdtContent>
      <w:p w14:paraId="70E51437" w14:textId="5638EDF9" w:rsidR="00DF7F72" w:rsidRDefault="00DF7F72" w:rsidP="00865AF1">
        <w:pPr>
          <w:pStyle w:val="Footer"/>
          <w:framePr w:wrap="none" w:vAnchor="text" w:hAnchor="margin" w:xAlign="right" w:y="1"/>
          <w:rPr>
            <w:rStyle w:val="PageNumber"/>
          </w:rPr>
        </w:pPr>
        <w:ins w:id="0" w:author="Kathryn Sobocinski" w:date="2022-11-08T12:03:00Z">
          <w:r>
            <w:rPr>
              <w:rStyle w:val="PageNumber"/>
            </w:rPr>
            <w:fldChar w:fldCharType="begin"/>
          </w:r>
          <w:r>
            <w:rPr>
              <w:rStyle w:val="PageNumber"/>
            </w:rPr>
            <w:instrText xml:space="preserve"> </w:instrText>
          </w:r>
        </w:ins>
        <w:r>
          <w:rPr>
            <w:rStyle w:val="PageNumber"/>
          </w:rPr>
          <w:instrText>PAGE</w:instrText>
        </w:r>
        <w:ins w:id="1" w:author="Kathryn Sobocinski" w:date="2022-11-08T12:03:00Z">
          <w:r>
            <w:rPr>
              <w:rStyle w:val="PageNumber"/>
            </w:rPr>
            <w:instrText xml:space="preserve"> </w:instrText>
          </w:r>
        </w:ins>
        <w:r>
          <w:rPr>
            <w:rStyle w:val="PageNumber"/>
          </w:rPr>
          <w:fldChar w:fldCharType="separate"/>
        </w:r>
        <w:r>
          <w:rPr>
            <w:rStyle w:val="PageNumber"/>
            <w:noProof/>
          </w:rPr>
          <w:t>1</w:t>
        </w:r>
        <w:ins w:id="2" w:author="Kathryn Sobocinski" w:date="2022-11-08T12:03:00Z">
          <w:r>
            <w:rPr>
              <w:rStyle w:val="PageNumber"/>
            </w:rPr>
            <w:fldChar w:fldCharType="end"/>
          </w:r>
        </w:ins>
      </w:p>
    </w:sdtContent>
  </w:sdt>
  <w:p w14:paraId="6854E127" w14:textId="77777777" w:rsidR="00DF7F72" w:rsidRDefault="00DF7F72" w:rsidP="00DF7F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3993630"/>
      <w:docPartObj>
        <w:docPartGallery w:val="Page Numbers (Bottom of Page)"/>
        <w:docPartUnique/>
      </w:docPartObj>
    </w:sdtPr>
    <w:sdtContent>
      <w:p w14:paraId="2A5323F9" w14:textId="23427C40" w:rsidR="00DF7F72" w:rsidRDefault="00DF7F72" w:rsidP="002473A9">
        <w:pPr>
          <w:pStyle w:val="Footer"/>
          <w:framePr w:wrap="none" w:vAnchor="text" w:hAnchor="margin" w:xAlign="right" w:y="1"/>
          <w:rPr>
            <w:rStyle w:val="PageNumber"/>
          </w:rPr>
        </w:pPr>
        <w:ins w:id="3" w:author="Kathryn Sobocinski" w:date="2022-11-08T12:03:00Z">
          <w:r>
            <w:rPr>
              <w:rStyle w:val="PageNumber"/>
            </w:rPr>
            <w:fldChar w:fldCharType="begin"/>
          </w:r>
          <w:r>
            <w:rPr>
              <w:rStyle w:val="PageNumber"/>
            </w:rPr>
            <w:instrText xml:space="preserve"> </w:instrText>
          </w:r>
        </w:ins>
        <w:r>
          <w:rPr>
            <w:rStyle w:val="PageNumber"/>
          </w:rPr>
          <w:instrText>PAGE</w:instrText>
        </w:r>
        <w:ins w:id="4" w:author="Kathryn Sobocinski" w:date="2022-11-08T12:03:00Z">
          <w:r>
            <w:rPr>
              <w:rStyle w:val="PageNumber"/>
            </w:rPr>
            <w:instrText xml:space="preserve"> </w:instrText>
          </w:r>
        </w:ins>
        <w:r>
          <w:rPr>
            <w:rStyle w:val="PageNumber"/>
          </w:rPr>
          <w:fldChar w:fldCharType="separate"/>
        </w:r>
        <w:r>
          <w:rPr>
            <w:rStyle w:val="PageNumber"/>
            <w:noProof/>
          </w:rPr>
          <w:t>1</w:t>
        </w:r>
        <w:ins w:id="5" w:author="Kathryn Sobocinski" w:date="2022-11-08T12:03:00Z">
          <w:r>
            <w:rPr>
              <w:rStyle w:val="PageNumber"/>
            </w:rPr>
            <w:fldChar w:fldCharType="end"/>
          </w:r>
        </w:ins>
      </w:p>
    </w:sdtContent>
  </w:sdt>
  <w:p w14:paraId="2F77BE30" w14:textId="77777777" w:rsidR="00DF7F72" w:rsidRDefault="00DF7F72" w:rsidP="00DF7F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D84D" w14:textId="77777777" w:rsidR="008B6A3E" w:rsidRDefault="008B6A3E" w:rsidP="002107AA">
      <w:r>
        <w:separator/>
      </w:r>
    </w:p>
  </w:footnote>
  <w:footnote w:type="continuationSeparator" w:id="0">
    <w:p w14:paraId="5B612068" w14:textId="77777777" w:rsidR="008B6A3E" w:rsidRDefault="008B6A3E" w:rsidP="00210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3CBD"/>
    <w:multiLevelType w:val="hybridMultilevel"/>
    <w:tmpl w:val="C6F6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08F2"/>
    <w:multiLevelType w:val="hybridMultilevel"/>
    <w:tmpl w:val="3B14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F0608"/>
    <w:multiLevelType w:val="hybridMultilevel"/>
    <w:tmpl w:val="47ECB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250EB"/>
    <w:multiLevelType w:val="hybridMultilevel"/>
    <w:tmpl w:val="4A7CD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814679">
    <w:abstractNumId w:val="0"/>
  </w:num>
  <w:num w:numId="2" w16cid:durableId="521281759">
    <w:abstractNumId w:val="2"/>
  </w:num>
  <w:num w:numId="3" w16cid:durableId="240875602">
    <w:abstractNumId w:val="3"/>
  </w:num>
  <w:num w:numId="4" w16cid:durableId="2453073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ryn Sobocinski">
    <w15:presenceInfo w15:providerId="AD" w15:userId="S::sobocik@wwu.edu::cec922a0-5393-4125-a806-6cd4d823d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E8"/>
    <w:rsid w:val="000C3823"/>
    <w:rsid w:val="001818F0"/>
    <w:rsid w:val="001A5D05"/>
    <w:rsid w:val="001A5D13"/>
    <w:rsid w:val="001C3569"/>
    <w:rsid w:val="002107AA"/>
    <w:rsid w:val="002422CE"/>
    <w:rsid w:val="002473A9"/>
    <w:rsid w:val="00260DCD"/>
    <w:rsid w:val="00263FEA"/>
    <w:rsid w:val="002A01E8"/>
    <w:rsid w:val="002F5ACE"/>
    <w:rsid w:val="003D200A"/>
    <w:rsid w:val="004C04D8"/>
    <w:rsid w:val="004F38F7"/>
    <w:rsid w:val="005040A1"/>
    <w:rsid w:val="00522EDE"/>
    <w:rsid w:val="005B5BA3"/>
    <w:rsid w:val="00630CC1"/>
    <w:rsid w:val="00631B2F"/>
    <w:rsid w:val="006A7CFF"/>
    <w:rsid w:val="006B21C8"/>
    <w:rsid w:val="006F0C2C"/>
    <w:rsid w:val="007C088C"/>
    <w:rsid w:val="00837CDE"/>
    <w:rsid w:val="008439E8"/>
    <w:rsid w:val="00865AF1"/>
    <w:rsid w:val="00891CFB"/>
    <w:rsid w:val="008B6A3E"/>
    <w:rsid w:val="008D60E1"/>
    <w:rsid w:val="008F7821"/>
    <w:rsid w:val="00A21DAA"/>
    <w:rsid w:val="00A2727B"/>
    <w:rsid w:val="00A412EF"/>
    <w:rsid w:val="00A51521"/>
    <w:rsid w:val="00A516E2"/>
    <w:rsid w:val="00AB1B25"/>
    <w:rsid w:val="00AC0C72"/>
    <w:rsid w:val="00AE739A"/>
    <w:rsid w:val="00B475AA"/>
    <w:rsid w:val="00BD4C43"/>
    <w:rsid w:val="00C068C8"/>
    <w:rsid w:val="00CE5911"/>
    <w:rsid w:val="00CF2769"/>
    <w:rsid w:val="00D6349F"/>
    <w:rsid w:val="00DF652E"/>
    <w:rsid w:val="00DF7F72"/>
    <w:rsid w:val="00E22827"/>
    <w:rsid w:val="00E24F0D"/>
    <w:rsid w:val="00E54D85"/>
    <w:rsid w:val="00E72610"/>
    <w:rsid w:val="00E9180A"/>
    <w:rsid w:val="00F10685"/>
    <w:rsid w:val="00F857EB"/>
    <w:rsid w:val="00FA679F"/>
    <w:rsid w:val="00FB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0E9A8"/>
  <w15:chartTrackingRefBased/>
  <w15:docId w15:val="{84DB2CA3-9052-4048-AF23-009C61F8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D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2CE"/>
    <w:pPr>
      <w:ind w:left="720"/>
      <w:contextualSpacing/>
    </w:pPr>
  </w:style>
  <w:style w:type="paragraph" w:styleId="Title">
    <w:name w:val="Title"/>
    <w:basedOn w:val="Normal"/>
    <w:next w:val="Normal"/>
    <w:link w:val="TitleChar"/>
    <w:uiPriority w:val="10"/>
    <w:qFormat/>
    <w:rsid w:val="002107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7A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07AA"/>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2107AA"/>
    <w:pPr>
      <w:tabs>
        <w:tab w:val="center" w:pos="4680"/>
        <w:tab w:val="right" w:pos="9360"/>
      </w:tabs>
    </w:pPr>
  </w:style>
  <w:style w:type="character" w:customStyle="1" w:styleId="FooterChar">
    <w:name w:val="Footer Char"/>
    <w:basedOn w:val="DefaultParagraphFont"/>
    <w:link w:val="Footer"/>
    <w:uiPriority w:val="99"/>
    <w:rsid w:val="002107AA"/>
  </w:style>
  <w:style w:type="character" w:styleId="PageNumber">
    <w:name w:val="page number"/>
    <w:basedOn w:val="DefaultParagraphFont"/>
    <w:uiPriority w:val="99"/>
    <w:semiHidden/>
    <w:unhideWhenUsed/>
    <w:rsid w:val="002107AA"/>
  </w:style>
  <w:style w:type="paragraph" w:styleId="Revision">
    <w:name w:val="Revision"/>
    <w:hidden/>
    <w:uiPriority w:val="99"/>
    <w:semiHidden/>
    <w:rsid w:val="002107AA"/>
  </w:style>
  <w:style w:type="paragraph" w:styleId="Header">
    <w:name w:val="header"/>
    <w:basedOn w:val="Normal"/>
    <w:link w:val="HeaderChar"/>
    <w:uiPriority w:val="99"/>
    <w:unhideWhenUsed/>
    <w:rsid w:val="002107AA"/>
    <w:pPr>
      <w:tabs>
        <w:tab w:val="center" w:pos="4680"/>
        <w:tab w:val="right" w:pos="9360"/>
      </w:tabs>
    </w:pPr>
  </w:style>
  <w:style w:type="character" w:customStyle="1" w:styleId="HeaderChar">
    <w:name w:val="Header Char"/>
    <w:basedOn w:val="DefaultParagraphFont"/>
    <w:link w:val="Header"/>
    <w:uiPriority w:val="99"/>
    <w:rsid w:val="002107AA"/>
  </w:style>
  <w:style w:type="character" w:styleId="Hyperlink">
    <w:name w:val="Hyperlink"/>
    <w:basedOn w:val="DefaultParagraphFont"/>
    <w:uiPriority w:val="99"/>
    <w:unhideWhenUsed/>
    <w:rsid w:val="00A21DAA"/>
    <w:rPr>
      <w:color w:val="0563C1" w:themeColor="hyperlink"/>
      <w:u w:val="single"/>
    </w:rPr>
  </w:style>
  <w:style w:type="character" w:styleId="UnresolvedMention">
    <w:name w:val="Unresolved Mention"/>
    <w:basedOn w:val="DefaultParagraphFont"/>
    <w:uiPriority w:val="99"/>
    <w:semiHidden/>
    <w:unhideWhenUsed/>
    <w:rsid w:val="00A21DAA"/>
    <w:rPr>
      <w:color w:val="605E5C"/>
      <w:shd w:val="clear" w:color="auto" w:fill="E1DFDD"/>
    </w:rPr>
  </w:style>
  <w:style w:type="character" w:customStyle="1" w:styleId="Heading1Char">
    <w:name w:val="Heading 1 Char"/>
    <w:basedOn w:val="DefaultParagraphFont"/>
    <w:link w:val="Heading1"/>
    <w:uiPriority w:val="9"/>
    <w:rsid w:val="00A21DA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51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talog.wwu.edu/content.php?catoid=15&amp;navoid=33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Sobocinski</dc:creator>
  <cp:keywords/>
  <dc:description/>
  <cp:lastModifiedBy>Luke Ghallahorne</cp:lastModifiedBy>
  <cp:revision>6</cp:revision>
  <cp:lastPrinted>2022-11-08T20:07:00Z</cp:lastPrinted>
  <dcterms:created xsi:type="dcterms:W3CDTF">2023-12-06T01:51:00Z</dcterms:created>
  <dcterms:modified xsi:type="dcterms:W3CDTF">2023-12-09T23:54:00Z</dcterms:modified>
</cp:coreProperties>
</file>